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C1894" w:rsidRPr="008C42B7" w:rsidRDefault="00C3130F" w:rsidP="008C42B7">
      <w:pPr>
        <w:pStyle w:val="a3"/>
        <w:spacing w:before="47"/>
        <w:ind w:left="120"/>
        <w:jc w:val="center"/>
        <w:rPr>
          <w:b/>
          <w:sz w:val="30"/>
          <w:szCs w:val="30"/>
          <w:lang w:eastAsia="zh-CN"/>
        </w:rPr>
      </w:pPr>
      <w:r>
        <w:rPr>
          <w:lang w:eastAsia="zh-CN"/>
        </w:rPr>
        <w:t>一</w:t>
      </w:r>
      <w:r w:rsidRPr="008C42B7">
        <w:rPr>
          <w:b/>
          <w:sz w:val="30"/>
          <w:szCs w:val="30"/>
          <w:lang w:eastAsia="zh-CN"/>
        </w:rPr>
        <w:t>、个人小结</w:t>
      </w:r>
    </w:p>
    <w:p w:rsidR="001C1894" w:rsidRDefault="00575DF3">
      <w:pPr>
        <w:pStyle w:val="a3"/>
        <w:rPr>
          <w:sz w:val="18"/>
          <w:lang w:eastAsia="zh-CN"/>
        </w:rPr>
      </w:pPr>
      <w:r>
        <w:rPr>
          <w:noProof/>
          <w:lang w:eastAsia="zh-CN"/>
        </w:rPr>
        <mc:AlternateContent>
          <mc:Choice Requires="wpg">
            <w:drawing>
              <wp:anchor distT="0" distB="0" distL="114300" distR="114300" simplePos="0" relativeHeight="503308736" behindDoc="1" locked="0" layoutInCell="1" allowOverlap="1">
                <wp:simplePos x="0" y="0"/>
                <wp:positionH relativeFrom="page">
                  <wp:posOffset>297913</wp:posOffset>
                </wp:positionH>
                <wp:positionV relativeFrom="page">
                  <wp:posOffset>811382</wp:posOffset>
                </wp:positionV>
                <wp:extent cx="6915150" cy="9697183"/>
                <wp:effectExtent l="0" t="0" r="19050" b="18415"/>
                <wp:wrapNone/>
                <wp:docPr id="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697183"/>
                          <a:chOff x="472" y="1282"/>
                          <a:chExt cx="10890" cy="15015"/>
                        </a:xfrm>
                      </wpg:grpSpPr>
                      <wps:wsp>
                        <wps:cNvPr id="9" name="AutoShape 19"/>
                        <wps:cNvSpPr>
                          <a:spLocks/>
                        </wps:cNvSpPr>
                        <wps:spPr bwMode="auto">
                          <a:xfrm>
                            <a:off x="495" y="1305"/>
                            <a:ext cx="10845" cy="14970"/>
                          </a:xfrm>
                          <a:custGeom>
                            <a:avLst/>
                            <a:gdLst>
                              <a:gd name="T0" fmla="+- 0 495 495"/>
                              <a:gd name="T1" fmla="*/ T0 w 10845"/>
                              <a:gd name="T2" fmla="+- 0 1305 1305"/>
                              <a:gd name="T3" fmla="*/ 1305 h 14970"/>
                              <a:gd name="T4" fmla="+- 0 495 495"/>
                              <a:gd name="T5" fmla="*/ T4 w 10845"/>
                              <a:gd name="T6" fmla="+- 0 16275 1305"/>
                              <a:gd name="T7" fmla="*/ 16275 h 14970"/>
                              <a:gd name="T8" fmla="+- 0 495 495"/>
                              <a:gd name="T9" fmla="*/ T8 w 10845"/>
                              <a:gd name="T10" fmla="+- 0 16275 1305"/>
                              <a:gd name="T11" fmla="*/ 16275 h 14970"/>
                              <a:gd name="T12" fmla="+- 0 11340 495"/>
                              <a:gd name="T13" fmla="*/ T12 w 10845"/>
                              <a:gd name="T14" fmla="+- 0 16275 1305"/>
                              <a:gd name="T15" fmla="*/ 16275 h 14970"/>
                              <a:gd name="T16" fmla="+- 0 11340 495"/>
                              <a:gd name="T17" fmla="*/ T16 w 10845"/>
                              <a:gd name="T18" fmla="+- 0 16275 1305"/>
                              <a:gd name="T19" fmla="*/ 16275 h 14970"/>
                              <a:gd name="T20" fmla="+- 0 11340 495"/>
                              <a:gd name="T21" fmla="*/ T20 w 10845"/>
                              <a:gd name="T22" fmla="+- 0 1305 1305"/>
                              <a:gd name="T23" fmla="*/ 1305 h 14970"/>
                              <a:gd name="T24" fmla="+- 0 11340 495"/>
                              <a:gd name="T25" fmla="*/ T24 w 10845"/>
                              <a:gd name="T26" fmla="+- 0 1305 1305"/>
                              <a:gd name="T27" fmla="*/ 1305 h 14970"/>
                              <a:gd name="T28" fmla="+- 0 495 495"/>
                              <a:gd name="T29" fmla="*/ T28 w 10845"/>
                              <a:gd name="T30" fmla="+- 0 1305 1305"/>
                              <a:gd name="T31" fmla="*/ 1305 h 1497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4970">
                                <a:moveTo>
                                  <a:pt x="0" y="0"/>
                                </a:moveTo>
                                <a:lnTo>
                                  <a:pt x="0" y="14970"/>
                                </a:lnTo>
                                <a:moveTo>
                                  <a:pt x="0" y="14970"/>
                                </a:moveTo>
                                <a:lnTo>
                                  <a:pt x="10845" y="14970"/>
                                </a:lnTo>
                                <a:moveTo>
                                  <a:pt x="10845" y="14970"/>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8"/>
                        <wps:cNvSpPr>
                          <a:spLocks/>
                        </wps:cNvSpPr>
                        <wps:spPr bwMode="auto">
                          <a:xfrm>
                            <a:off x="472" y="1282"/>
                            <a:ext cx="10890" cy="15015"/>
                          </a:xfrm>
                          <a:custGeom>
                            <a:avLst/>
                            <a:gdLst>
                              <a:gd name="T0" fmla="+- 0 473 473"/>
                              <a:gd name="T1" fmla="*/ T0 w 10890"/>
                              <a:gd name="T2" fmla="+- 0 1283 1283"/>
                              <a:gd name="T3" fmla="*/ 1283 h 15015"/>
                              <a:gd name="T4" fmla="+- 0 473 473"/>
                              <a:gd name="T5" fmla="*/ T4 w 10890"/>
                              <a:gd name="T6" fmla="+- 0 16298 1283"/>
                              <a:gd name="T7" fmla="*/ 16298 h 15015"/>
                              <a:gd name="T8" fmla="+- 0 473 473"/>
                              <a:gd name="T9" fmla="*/ T8 w 10890"/>
                              <a:gd name="T10" fmla="+- 0 16298 1283"/>
                              <a:gd name="T11" fmla="*/ 16298 h 15015"/>
                              <a:gd name="T12" fmla="+- 0 11363 473"/>
                              <a:gd name="T13" fmla="*/ T12 w 10890"/>
                              <a:gd name="T14" fmla="+- 0 16298 1283"/>
                              <a:gd name="T15" fmla="*/ 16298 h 15015"/>
                              <a:gd name="T16" fmla="+- 0 11363 473"/>
                              <a:gd name="T17" fmla="*/ T16 w 10890"/>
                              <a:gd name="T18" fmla="+- 0 16298 1283"/>
                              <a:gd name="T19" fmla="*/ 16298 h 15015"/>
                              <a:gd name="T20" fmla="+- 0 11363 473"/>
                              <a:gd name="T21" fmla="*/ T20 w 10890"/>
                              <a:gd name="T22" fmla="+- 0 1283 1283"/>
                              <a:gd name="T23" fmla="*/ 1283 h 15015"/>
                              <a:gd name="T24" fmla="+- 0 11363 473"/>
                              <a:gd name="T25" fmla="*/ T24 w 10890"/>
                              <a:gd name="T26" fmla="+- 0 1283 1283"/>
                              <a:gd name="T27" fmla="*/ 1283 h 15015"/>
                              <a:gd name="T28" fmla="+- 0 473 473"/>
                              <a:gd name="T29" fmla="*/ T28 w 10890"/>
                              <a:gd name="T30" fmla="+- 0 1283 1283"/>
                              <a:gd name="T31" fmla="*/ 1283 h 150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015">
                                <a:moveTo>
                                  <a:pt x="0" y="0"/>
                                </a:moveTo>
                                <a:lnTo>
                                  <a:pt x="0" y="15015"/>
                                </a:lnTo>
                                <a:moveTo>
                                  <a:pt x="0" y="15015"/>
                                </a:moveTo>
                                <a:lnTo>
                                  <a:pt x="10890" y="15015"/>
                                </a:lnTo>
                                <a:moveTo>
                                  <a:pt x="10890" y="15015"/>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4AF372" id="Group 17" o:spid="_x0000_s1026" style="position:absolute;left:0;text-align:left;margin-left:23.45pt;margin-top:63.9pt;width:544.5pt;height:763.55pt;z-index:-7744;mso-position-horizontal-relative:page;mso-position-vertical-relative:page" coordorigin="472,1282" coordsize="10890,15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">
                <v:shape id="AutoShape 19" o:spid="_x0000_s1027" style="position:absolute;left:495;top:1305;width:10845;height:14970;visibility:visible;mso-wrap-style:square;v-text-anchor:top" coordsize="10845,149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" path="m,l,14970t,l10845,14970t,l10845,t,l,e" filled="f" strokeweight="1.5pt">
                  <v:path arrowok="t" o:connecttype="custom" o:connectlocs="0,1305;0,16275;0,16275;10845,16275;10845,16275;10845,1305;10845,1305;0,1305" o:connectangles="0,0,0,0,0,0,0,0"/>
                </v:shape>
                <v:shape id="AutoShape 18" o:spid="_x0000_s1028" style="position:absolute;left:472;top:1282;width:10890;height:15015;visibility:visible;mso-wrap-style:square;v-text-anchor:top" coordsize="10890,15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" path="m,l,15015t,l10890,15015t,l10890,t,l,e" filled="f">
                  <v:path arrowok="t" o:connecttype="custom" o:connectlocs="0,1283;0,16298;0,16298;10890,16298;10890,16298;10890,1283;10890,1283;0,1283" o:connectangles="0,0,0,0,0,0,0,0"/>
                </v:shape>
                <w10:wrap anchorx="page" anchory="page"/>
              </v:group>
            </w:pict>
          </mc:Fallback>
        </mc:AlternateContent>
      </w:r>
    </w:p>
    <w:p w:rsidR="008D5296" w:rsidRDefault="00C3130F" w:rsidP="00C80BD2">
      <w:pPr>
        <w:pStyle w:val="a3"/>
        <w:spacing w:before="66"/>
        <w:ind w:left="153"/>
        <w:rPr>
          <w:b/>
          <w:lang w:eastAsia="zh-CN"/>
        </w:rPr>
      </w:pPr>
      <w:r w:rsidRPr="00412430">
        <w:rPr>
          <w:b/>
          <w:lang w:eastAsia="zh-CN"/>
        </w:rPr>
        <w:t>1、思想品德和科研诚信</w:t>
      </w:r>
    </w:p>
    <w:p w:rsidR="007F5962" w:rsidRPr="00757A5C" w:rsidRDefault="00A0644E" w:rsidP="007769F4">
      <w:pPr>
        <w:pStyle w:val="a5"/>
        <w:overflowPunct w:val="0"/>
        <w:ind w:right="284"/>
      </w:pPr>
      <w:r w:rsidRPr="00757A5C">
        <w:t>自进入研究生阶段以来</w:t>
      </w:r>
      <w:r w:rsidR="007769F4">
        <w:rPr>
          <w:rFonts w:hint="eastAsia"/>
        </w:rPr>
        <w:t>，</w:t>
      </w:r>
      <w:r w:rsidRPr="00757A5C">
        <w:t>我在思想品德和科研诚信方面不断提升自我，力求在学术道路上成为一名有责任感和社会担当的研究者。作为一名研究生，我深知这一阶段不仅仅是知识积累和技能提升的过程，更是个人品德和学术诚信建设的关键时期。这段时间的学习和实践，使我在思想道德修养、社会责任感以及科研诚信意识方面得到了深刻的锻炼和成长。</w:t>
      </w:r>
    </w:p>
    <w:p w:rsidR="00A0644E" w:rsidRDefault="00A0644E" w:rsidP="00C80BD2">
      <w:pPr>
        <w:pStyle w:val="a5"/>
      </w:pPr>
      <w:r w:rsidRPr="00A0644E">
        <w:t>首先，在思想品德方面，我始终以严谨的态度和高尚的道德标准要求自己。研究生阶段是学术生涯的重要起点，我深刻意识到，作为一名学者，不仅要具备扎实的专业知识，更要具备良好的思想品德和道德修养。在学习过程中，我注重培养自己的社会责任感，始终将个人的发展与国家和社会的进步紧密联系在一起。我认为一个合格的研究生不仅应该追求个人学术成就，更应该以服务社会、贡献国家为己任。在思想品德的修养过程中，我特别注重加强自律意识和道德自觉。研究生阶段的学习生活相对自由，如何合理安排时间，如何在面对诱惑时保持初心，都是对个人品德和意志力的重大考验。为了在学术和生活中保持高标准的道德操守，我制定了严格的自我约束机制，时刻提醒自己保持良好的道德风范。在学术活动中，我严格遵守学术规范，尊重他人劳动成果，绝不容忍任何形式的学术不端行为。在日常生活中，我注重言行一致，待人接物真诚友善，力求在日常小事中践行高尚的道德准则。</w:t>
      </w:r>
    </w:p>
    <w:p w:rsidR="007769F4" w:rsidRDefault="00A0644E" w:rsidP="007769F4">
      <w:pPr>
        <w:pStyle w:val="a5"/>
      </w:pPr>
      <w:r w:rsidRPr="00757A5C">
        <w:t>其次，在科研诚信方面，我始终坚持严谨治学、实事求是的科研态度，力求在学术研究中做到诚实、透明和公正。科研诚信是学术研究的基石，是确保研究成果真实可靠的基本保障。自研究生入学以来，我不断学习并遵循科研诚信的各项要求，严格恪守学术道德。在科研工作中，我始终坚持以事实为依据，以数据为支撑，绝不弄虚作假。在撰写学术论文时，我仔细核对每一个数据和每一个结论，确保所发表的研究成果真实可信。此外，我严格按照学术规范进行文献引用，尊重他人的知识产权，坚决杜绝抄袭、剽窃等不端行为。在科研实践中，我始终遵循科学研究的客观规律，尊重事实和数据，拒绝一切可能影响研究公正性的行为。例如，在进行实验数据的采集和分析时，我严格按照既定的实验方案操作，确保数据的真实性和可靠性。对于实验中出现的意外情况，我会如实记录并分析原因，而不是为了追求理想结果而进行数据篡改或选择性忽略。我深知，任何学术研究都应该经得起时间和同行的检验，只有坚持科研诚信，才能为学术界贡献真正有价值的知识和成果。在参与科研项目的过程中，我始终保持严谨和诚信的科研态度。在课题的设计和执行阶段，我认真思考每一个实验步骤，反复推敲每一个理论假设，确保研究设计的科学性和合理性。在数据分析和结果解读阶段，我坚持实事求是的原则，尊重实验数据的客观性，避免主观偏见的影响。在撰写学术论文时，我注重详细记录研究的全过程，并严格按照学术规范进行引用和致谢，尊重他人的知识贡献，确保论文的学术质量和诚信度。</w:t>
      </w:r>
    </w:p>
    <w:p w:rsidR="007769F4" w:rsidRPr="00A0644E" w:rsidRDefault="00A0644E" w:rsidP="007769F4">
      <w:pPr>
        <w:pStyle w:val="a5"/>
      </w:pPr>
      <w:r w:rsidRPr="00212265">
        <w:t>最后，我深刻认识到，科研诚信不仅仅是学术研究中的要求，更是一个研究生应当具备的基本品质和职业素养。随着信息时代的到来，学术界面临着前所未有的挑战和机遇，如何在复杂多变的环境中坚守科研诚信，如何在利益诱惑面前保持初心，是每一个研究生都必须面对的考验。在今后的学习和科研工作中，我将继续坚定不移地践行科研诚信，保持对知识的敬畏和对真理的追求，为学术界的健康发展贡献自己的一份力量。</w:t>
      </w:r>
    </w:p>
    <w:p w:rsidR="001C1894" w:rsidRPr="007F5962" w:rsidRDefault="001C1894" w:rsidP="007F5962">
      <w:pPr>
        <w:spacing w:before="120" w:line="300" w:lineRule="auto"/>
        <w:ind w:right="170"/>
        <w:rPr>
          <w:bCs/>
          <w:sz w:val="24"/>
          <w:lang w:eastAsia="zh-CN"/>
        </w:rPr>
        <w:sectPr w:rsidR="001C1894" w:rsidRPr="007F5962">
          <w:pgSz w:w="11900" w:h="16840"/>
          <w:pgMar w:top="640" w:right="400" w:bottom="280" w:left="360" w:header="720" w:footer="720" w:gutter="0"/>
          <w:cols w:space="720"/>
        </w:sectPr>
      </w:pPr>
    </w:p>
    <w:p w:rsidR="001C1894" w:rsidRDefault="003C3867" w:rsidP="00575DF3">
      <w:pPr>
        <w:pStyle w:val="a3"/>
        <w:spacing w:before="120" w:line="226" w:lineRule="auto"/>
        <w:ind w:left="170" w:right="284"/>
        <w:rPr>
          <w:lang w:eastAsia="zh-CN"/>
        </w:rPr>
      </w:pPr>
      <w:r w:rsidRPr="00412430">
        <w:rPr>
          <w:b/>
          <w:noProof/>
          <w:lang w:eastAsia="zh-CN"/>
        </w:rPr>
        <w:lastRenderedPageBreak/>
        <mc:AlternateContent>
          <mc:Choice Requires="wpg">
            <w:drawing>
              <wp:anchor distT="0" distB="0" distL="114300" distR="114300" simplePos="0" relativeHeight="503308760" behindDoc="1" locked="0" layoutInCell="1" allowOverlap="1">
                <wp:simplePos x="0" y="0"/>
                <wp:positionH relativeFrom="page">
                  <wp:posOffset>295422</wp:posOffset>
                </wp:positionH>
                <wp:positionV relativeFrom="page">
                  <wp:posOffset>562708</wp:posOffset>
                </wp:positionV>
                <wp:extent cx="6915150" cy="9945858"/>
                <wp:effectExtent l="0" t="0" r="19050" b="11430"/>
                <wp:wrapNone/>
                <wp:docPr id="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1F3A66" id="Group 14" o:spid="_x0000_s1026" style="position:absolute;left:0;text-align:left;margin-left:23.25pt;margin-top:44.3pt;width:544.5pt;height:783.15pt;z-index:-772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" path="m,l,15291t,l10890,15291t,l10890,t,l,e" filled="f">
                  <v:path arrowok="t" o:connecttype="custom" o:connectlocs="0,884;0,16175;0,16175;10890,16175;10890,16175;10890,884;10890,884;0,884" o:connectangles="0,0,0,0,0,0,0,0"/>
                </v:shape>
                <w10:wrap anchorx="page" anchory="page"/>
              </v:group>
            </w:pict>
          </mc:Fallback>
        </mc:AlternateContent>
      </w:r>
      <w:r w:rsidR="00C3130F" w:rsidRPr="00412430">
        <w:rPr>
          <w:b/>
          <w:lang w:eastAsia="zh-CN"/>
        </w:rPr>
        <w:t>2、学位论文中期进展情况</w:t>
      </w:r>
      <w:r w:rsidR="00C3130F">
        <w:rPr>
          <w:lang w:eastAsia="zh-CN"/>
        </w:rPr>
        <w:t>（根据学位论文选题，说明已取得的阶段性成果、下一步的工作计划和研究内容，如与选题报告内容不符，必须进行论证说明）</w:t>
      </w:r>
    </w:p>
    <w:p w:rsidR="00F76E5C" w:rsidRDefault="00F345F4" w:rsidP="0014084F">
      <w:pPr>
        <w:pStyle w:val="a5"/>
      </w:pPr>
      <w:r w:rsidRPr="005B4B20">
        <w:t>物联网（</w:t>
      </w:r>
      <w:r w:rsidRPr="005B4B20">
        <w:t>IoT</w:t>
      </w:r>
      <w:r w:rsidRPr="005B4B20">
        <w:t>）边缘计算的迅猛发展为各种智能应用提供了前所未有的机会，但与此同时，也带来了日益复杂的安全威胁。入侵检测作为保障边缘计算环境安全的关键技术，近年来成为研究的热点。然而，由于物联网环境的异构性、资源限制以及动态性，传统的入侵检测方法在边缘计算场景下面临诸多挑战和局限。</w:t>
      </w:r>
      <w:r w:rsidR="002066E0" w:rsidRPr="005B4B20">
        <w:t>在过去几年中，物联网网络攻击的频率和复杂程度都显著增加</w:t>
      </w:r>
      <w:r w:rsidR="002066E0" w:rsidRPr="005B4B20">
        <w:rPr>
          <w:rFonts w:hint="eastAsia"/>
        </w:rPr>
        <w:t>，</w:t>
      </w:r>
      <w:r w:rsidR="002066E0" w:rsidRPr="005B4B20">
        <w:t>网络犯罪分子可以危害和利用物联网网络来执行恶意活动，例如物联网勒索软件、僵尸网络</w:t>
      </w:r>
      <w:r w:rsidR="002066E0" w:rsidRPr="005B4B20">
        <w:t>DDoS</w:t>
      </w:r>
      <w:r w:rsidR="002066E0" w:rsidRPr="005B4B20">
        <w:t>攻击。</w:t>
      </w:r>
      <w:r w:rsidR="002066E0" w:rsidRPr="005B4B20">
        <w:rPr>
          <w:rFonts w:hint="eastAsia"/>
        </w:rPr>
        <w:t>网络入侵检测系统（</w:t>
      </w:r>
      <w:r w:rsidR="002066E0" w:rsidRPr="005B4B20">
        <w:rPr>
          <w:rFonts w:hint="eastAsia"/>
        </w:rPr>
        <w:t>NIDS</w:t>
      </w:r>
      <w:r w:rsidR="002066E0" w:rsidRPr="005B4B20">
        <w:rPr>
          <w:rFonts w:hint="eastAsia"/>
        </w:rPr>
        <w:t>）</w:t>
      </w:r>
      <w:r w:rsidR="002066E0" w:rsidRPr="005B4B20">
        <w:t>位于物联网内的战略点，用于监控流量，是检测和缓解基于网络的网络攻击的重要工具。</w:t>
      </w:r>
      <w:r w:rsidR="005B4B20" w:rsidRPr="005B4B20">
        <w:t>本课题经过对现有研究的调研发现，传统的机器学习和深度学习方法在进行复杂的网络攻击检测时，尚未充分挖掘和利用网络流数据中固有的结构化特征和拓扑信息。这种信息包含了网络节点之间的关系、流量的路径模式以及数据包的相互依赖性，如果能够有效利用，将有助于提高检测的精度和对高级威胁的识别能力。然而，目前大多数现有的方法仍然侧重于数据的平面特征，未能充分整合网络流中的复杂拓扑关系与动态交互，导致在面对高级持续性威胁（</w:t>
      </w:r>
      <w:r w:rsidR="005B4B20" w:rsidRPr="005B4B20">
        <w:t>APT</w:t>
      </w:r>
      <w:r w:rsidR="005B4B20" w:rsidRPr="005B4B20">
        <w:t>）等复杂攻击时，检测的准确性和鲁棒性仍有待提升。在边缘计算环境中进行负载异常检测时，现有的方法主要依赖于传统的统计分析和机器学习技术，然而这些方法在应对边缘节点复杂的负载特性和动态环境时仍然存在局限性。边缘计算节点通常具有异构性和分布式特性，其负载不仅受到本地任务处理的影响，还会因为网络延迟、资源分配、数据传输等多方面的动态变化而波动。这些因素使得负载数据呈现出非线性、非平稳性等复杂特征，给异常检测带来了挑战。然而，目前大多数现有的方法仍然主要侧重于单点或局部的负载分析，未能充分捕捉和利用节点之间的协同工作关系和全局负载模式。缺乏对负载数据中固有的时序相关性和空间关联性的综合分析，使得这些方法在应对负载突发性波动以及长期趋势变化时，检测的准确性和实时性仍有待提升。</w:t>
      </w:r>
      <w:r w:rsidR="00490BE3">
        <w:rPr>
          <w:rFonts w:hint="eastAsia"/>
        </w:rPr>
        <w:t>对此，</w:t>
      </w:r>
      <w:r w:rsidR="00490BE3" w:rsidRPr="00D44908">
        <w:rPr>
          <w:rFonts w:hint="eastAsia"/>
        </w:rPr>
        <w:t>本课题</w:t>
      </w:r>
      <w:r w:rsidR="00E137F1">
        <w:rPr>
          <w:rFonts w:hint="eastAsia"/>
        </w:rPr>
        <w:t>针对以上问题将研究内容分为三个方面</w:t>
      </w:r>
      <w:r w:rsidR="00490BE3" w:rsidRPr="00D44908">
        <w:rPr>
          <w:rFonts w:hint="eastAsia"/>
        </w:rPr>
        <w:t>：</w:t>
      </w:r>
      <w:r w:rsidR="00490BE3" w:rsidRPr="00882314">
        <w:rPr>
          <w:rFonts w:hint="eastAsia"/>
        </w:rPr>
        <w:t>1</w:t>
      </w:r>
      <w:r w:rsidR="00490BE3" w:rsidRPr="00882314">
        <w:rPr>
          <w:rFonts w:hint="eastAsia"/>
        </w:rPr>
        <w:t>）</w:t>
      </w:r>
      <w:r w:rsidR="00E137F1" w:rsidRPr="00E137F1">
        <w:rPr>
          <w:rFonts w:hint="eastAsia"/>
        </w:rPr>
        <w:t>通过改进的图神经网络</w:t>
      </w:r>
      <w:r w:rsidR="00E137F1">
        <w:rPr>
          <w:rFonts w:hint="eastAsia"/>
        </w:rPr>
        <w:t>（</w:t>
      </w:r>
      <w:r w:rsidR="00E137F1">
        <w:rPr>
          <w:rFonts w:hint="eastAsia"/>
        </w:rPr>
        <w:t>GNN</w:t>
      </w:r>
      <w:r w:rsidR="00E137F1">
        <w:rPr>
          <w:rFonts w:hint="eastAsia"/>
        </w:rPr>
        <w:t>）</w:t>
      </w:r>
      <w:r w:rsidR="00E137F1" w:rsidRPr="00E137F1">
        <w:rPr>
          <w:rFonts w:hint="eastAsia"/>
        </w:rPr>
        <w:t>提取图数据的边缘特征，并借助</w:t>
      </w:r>
      <w:r w:rsidR="006C6619" w:rsidRPr="006C6619">
        <w:rPr>
          <w:rFonts w:hint="eastAsia"/>
          <w:bCs w:val="0"/>
        </w:rPr>
        <w:t>K</w:t>
      </w:r>
      <w:r w:rsidR="006C6619" w:rsidRPr="006C6619">
        <w:rPr>
          <w:bCs w:val="0"/>
        </w:rPr>
        <w:t>olmogorov-Arnold</w:t>
      </w:r>
      <w:r w:rsidR="006C6619">
        <w:rPr>
          <w:rFonts w:hint="eastAsia"/>
          <w:bCs w:val="0"/>
        </w:rPr>
        <w:t>网络（</w:t>
      </w:r>
      <w:r w:rsidR="006C6619">
        <w:rPr>
          <w:rFonts w:hint="eastAsia"/>
          <w:bCs w:val="0"/>
        </w:rPr>
        <w:t>KAN</w:t>
      </w:r>
      <w:r w:rsidR="006C6619">
        <w:rPr>
          <w:rFonts w:hint="eastAsia"/>
          <w:bCs w:val="0"/>
        </w:rPr>
        <w:t>）</w:t>
      </w:r>
      <w:r w:rsidR="00E137F1" w:rsidRPr="00E137F1">
        <w:rPr>
          <w:rFonts w:hint="eastAsia"/>
        </w:rPr>
        <w:t>优化模型的表示能力</w:t>
      </w:r>
      <w:r w:rsidR="00012552">
        <w:rPr>
          <w:rFonts w:hint="eastAsia"/>
        </w:rPr>
        <w:t>，</w:t>
      </w:r>
      <w:r w:rsidR="00E137F1" w:rsidRPr="00E137F1">
        <w:rPr>
          <w:rFonts w:hint="eastAsia"/>
        </w:rPr>
        <w:t>使得模型能更准确地识别</w:t>
      </w:r>
      <w:r w:rsidR="00A51E8D">
        <w:rPr>
          <w:rFonts w:hint="eastAsia"/>
        </w:rPr>
        <w:t>边缘计算节点的</w:t>
      </w:r>
      <w:r w:rsidR="00E137F1" w:rsidRPr="00E137F1">
        <w:rPr>
          <w:rFonts w:hint="eastAsia"/>
        </w:rPr>
        <w:t>网络</w:t>
      </w:r>
      <w:r w:rsidR="00A51E8D">
        <w:rPr>
          <w:rFonts w:hint="eastAsia"/>
        </w:rPr>
        <w:t>入</w:t>
      </w:r>
      <w:r w:rsidR="00E137F1" w:rsidRPr="00E137F1">
        <w:rPr>
          <w:rFonts w:hint="eastAsia"/>
        </w:rPr>
        <w:t>侵行为，提高网络入侵威胁的检测效率</w:t>
      </w:r>
      <w:r w:rsidR="00490BE3" w:rsidRPr="00882314">
        <w:rPr>
          <w:rFonts w:hint="eastAsia"/>
        </w:rPr>
        <w:t>；</w:t>
      </w:r>
      <w:r w:rsidR="00490BE3" w:rsidRPr="00882314">
        <w:rPr>
          <w:rFonts w:hint="eastAsia"/>
        </w:rPr>
        <w:t>2</w:t>
      </w:r>
      <w:r w:rsidR="00490BE3" w:rsidRPr="00882314">
        <w:rPr>
          <w:rFonts w:hint="eastAsia"/>
        </w:rPr>
        <w:t>）</w:t>
      </w:r>
      <w:r w:rsidR="0014084F" w:rsidRPr="0014084F">
        <w:t>通过引入快速傅里叶变换（</w:t>
      </w:r>
      <w:r w:rsidR="0014084F" w:rsidRPr="0014084F">
        <w:t>FFT</w:t>
      </w:r>
      <w:r w:rsidR="0014084F" w:rsidRPr="0014084F">
        <w:t>）的尺度学习与转换层，结合</w:t>
      </w:r>
      <w:r w:rsidR="0014084F" w:rsidRPr="0014084F">
        <w:t>Inception</w:t>
      </w:r>
      <w:r w:rsidR="0014084F" w:rsidRPr="0014084F">
        <w:t>模块与自适应图卷积网络的双分支多尺度卷积方法，并集成改进的注意力机制，以增强边缘计算节点的负载异常检测能力</w:t>
      </w:r>
      <w:r w:rsidR="00490BE3" w:rsidRPr="00882314">
        <w:rPr>
          <w:rFonts w:hint="eastAsia"/>
        </w:rPr>
        <w:t>；</w:t>
      </w:r>
      <w:r w:rsidR="00490BE3" w:rsidRPr="00882314">
        <w:rPr>
          <w:rFonts w:hint="eastAsia"/>
        </w:rPr>
        <w:t>3</w:t>
      </w:r>
      <w:r w:rsidR="00490BE3" w:rsidRPr="00882314">
        <w:rPr>
          <w:rFonts w:hint="eastAsia"/>
        </w:rPr>
        <w:t>）</w:t>
      </w:r>
      <w:r w:rsidR="00764395" w:rsidRPr="00764395">
        <w:t>为整合上述技术并提升用户交互体验，本课题拟开发一个智能化的可视化入侵检测系统，该系统通过实时监控和分析网络流量及设备状态，协同网络入侵检测与节点负载异常检测方法，以直观的用户界面有效呈现潜在的入侵行为与异常负载情况，从而进一步提升系统在边缘计算环境中的应用效率与实用性。</w:t>
      </w:r>
      <w:r w:rsidR="00F76E5C">
        <w:rPr>
          <w:rFonts w:hint="eastAsia"/>
        </w:rPr>
        <w:t>主要取得的阶段性成果如下：</w:t>
      </w:r>
    </w:p>
    <w:p w:rsidR="00490BE3" w:rsidRDefault="00F76E5C" w:rsidP="00493A5E">
      <w:pPr>
        <w:pStyle w:val="a6"/>
        <w:spacing w:before="120"/>
        <w:ind w:left="176"/>
        <w:rPr>
          <w:rFonts w:eastAsiaTheme="minorEastAsia"/>
          <w:sz w:val="24"/>
        </w:rPr>
      </w:pPr>
      <w:bookmarkStart w:id="0" w:name="OLE_LINK1"/>
      <w:bookmarkStart w:id="1" w:name="OLE_LINK2"/>
      <w:r w:rsidRPr="008D49CB">
        <w:rPr>
          <w:rFonts w:eastAsiaTheme="minorEastAsia" w:hint="eastAsia"/>
          <w:sz w:val="24"/>
        </w:rPr>
        <w:t>2.1</w:t>
      </w:r>
      <w:r w:rsidR="004503EA">
        <w:rPr>
          <w:rFonts w:eastAsiaTheme="minorEastAsia" w:hint="eastAsia"/>
          <w:sz w:val="24"/>
        </w:rPr>
        <w:t xml:space="preserve"> </w:t>
      </w:r>
      <w:r w:rsidR="004503EA" w:rsidRPr="004503EA">
        <w:rPr>
          <w:rFonts w:eastAsiaTheme="minorEastAsia"/>
          <w:sz w:val="24"/>
        </w:rPr>
        <w:t>基于改进GNN</w:t>
      </w:r>
      <w:r w:rsidR="00EC0007">
        <w:rPr>
          <w:rFonts w:eastAsiaTheme="minorEastAsia" w:hint="eastAsia"/>
          <w:sz w:val="24"/>
        </w:rPr>
        <w:t>与</w:t>
      </w:r>
      <w:r w:rsidR="004503EA" w:rsidRPr="004503EA">
        <w:rPr>
          <w:rFonts w:eastAsiaTheme="minorEastAsia"/>
          <w:sz w:val="24"/>
        </w:rPr>
        <w:t>KAN的边缘计算节点网络入侵检测研究</w:t>
      </w:r>
    </w:p>
    <w:bookmarkEnd w:id="0"/>
    <w:bookmarkEnd w:id="1"/>
    <w:p w:rsidR="007A62A1" w:rsidRPr="00272A52" w:rsidRDefault="007A62A1" w:rsidP="007A62A1">
      <w:pPr>
        <w:pStyle w:val="a6"/>
        <w:spacing w:before="120"/>
        <w:ind w:left="176"/>
        <w:rPr>
          <w:rFonts w:eastAsiaTheme="minorEastAsia"/>
          <w:b w:val="0"/>
          <w:bCs/>
          <w:sz w:val="24"/>
        </w:rPr>
      </w:pPr>
      <w:r w:rsidRPr="00272A52">
        <w:rPr>
          <w:rFonts w:eastAsiaTheme="minorEastAsia" w:hint="eastAsia"/>
          <w:b w:val="0"/>
          <w:bCs/>
          <w:sz w:val="24"/>
        </w:rPr>
        <w:t>2.1.1</w:t>
      </w:r>
      <w:r w:rsidR="00272A52" w:rsidRPr="00272A52">
        <w:rPr>
          <w:rFonts w:eastAsiaTheme="minorEastAsia" w:hint="eastAsia"/>
          <w:b w:val="0"/>
          <w:bCs/>
          <w:sz w:val="24"/>
        </w:rPr>
        <w:t xml:space="preserve"> </w:t>
      </w:r>
      <w:r w:rsidR="00272A52" w:rsidRPr="00272A52">
        <w:rPr>
          <w:rFonts w:eastAsiaTheme="minorEastAsia"/>
          <w:b w:val="0"/>
          <w:bCs/>
          <w:sz w:val="24"/>
        </w:rPr>
        <w:t>网络图</w:t>
      </w:r>
      <w:r w:rsidR="00A304BE">
        <w:rPr>
          <w:rFonts w:eastAsiaTheme="minorEastAsia" w:hint="eastAsia"/>
          <w:b w:val="0"/>
          <w:bCs/>
          <w:sz w:val="24"/>
        </w:rPr>
        <w:t>的</w:t>
      </w:r>
      <w:r w:rsidR="0090075D">
        <w:rPr>
          <w:rFonts w:eastAsiaTheme="minorEastAsia" w:hint="eastAsia"/>
          <w:b w:val="0"/>
          <w:bCs/>
          <w:sz w:val="24"/>
        </w:rPr>
        <w:t>构建</w:t>
      </w:r>
    </w:p>
    <w:p w:rsidR="005A5F14" w:rsidRPr="00AF5389" w:rsidRDefault="00272A52" w:rsidP="00AF5389">
      <w:pPr>
        <w:pStyle w:val="a5"/>
      </w:pPr>
      <w:r w:rsidRPr="00272A52">
        <w:t>网络流（例如，</w:t>
      </w:r>
      <w:r w:rsidRPr="00272A52">
        <w:t>Net-Flow</w:t>
      </w:r>
      <w:r w:rsidRPr="00272A52">
        <w:t>）是记录生产网络中通信的常见格式，在网络入侵检测系统（</w:t>
      </w:r>
      <w:r w:rsidRPr="00272A52">
        <w:t>NIDS</w:t>
      </w:r>
      <w:r w:rsidRPr="00272A52">
        <w:t>）的背景下，它也是最常见的格式。流记录通常包括用于标识通信源和目的地的字段，而记录的其他字段则提供有关流的进一步信息，如数据包数、字节数、流持续时间等。因此，图结构为建模此类数据提供了一种非常自然的方式。本</w:t>
      </w:r>
      <w:r>
        <w:rPr>
          <w:rFonts w:hint="eastAsia"/>
        </w:rPr>
        <w:t>课题</w:t>
      </w:r>
      <w:r w:rsidRPr="00272A52">
        <w:t>采用了以下四个流字段来确定图</w:t>
      </w:r>
      <w:r>
        <w:rPr>
          <w:rFonts w:hint="eastAsia"/>
        </w:rPr>
        <w:t>的边缘</w:t>
      </w:r>
      <w:r w:rsidRPr="00272A52">
        <w:t>：源</w:t>
      </w:r>
      <w:r w:rsidRPr="00272A52">
        <w:t>IP</w:t>
      </w:r>
      <w:r w:rsidRPr="00272A52">
        <w:t>地址、源（</w:t>
      </w:r>
      <w:r w:rsidRPr="00272A52">
        <w:t>L4</w:t>
      </w:r>
      <w:r w:rsidRPr="00272A52">
        <w:t>）端口、目标</w:t>
      </w:r>
      <w:r w:rsidRPr="00272A52">
        <w:t>IP</w:t>
      </w:r>
      <w:r w:rsidRPr="00272A52">
        <w:t>地址和目标（</w:t>
      </w:r>
      <w:r w:rsidRPr="00272A52">
        <w:t>L4</w:t>
      </w:r>
      <w:r w:rsidRPr="00272A52">
        <w:t>）端口。前两个字段形成一个二元组，用于标识源节点，而后两个字段则标识流的目标节点。额外的流字段则提供与相应图边关联的特征。例如，源节点（</w:t>
      </w:r>
      <w:r w:rsidRPr="00272A52">
        <w:t>172.26.185.48</w:t>
      </w:r>
      <w:r w:rsidRPr="00272A52">
        <w:t>：</w:t>
      </w:r>
      <w:r w:rsidRPr="00272A52">
        <w:t>52962</w:t>
      </w:r>
      <w:r w:rsidRPr="00272A52">
        <w:t>）与目标节点（</w:t>
      </w:r>
      <w:r w:rsidRPr="00272A52">
        <w:t>192.168.1.152</w:t>
      </w:r>
      <w:r w:rsidRPr="00272A52">
        <w:t>：</w:t>
      </w:r>
      <w:r w:rsidRPr="00272A52">
        <w:t>80</w:t>
      </w:r>
      <w:r w:rsidRPr="00272A52">
        <w:t>）交换数据，相应的流可以表示为网络边。</w:t>
      </w:r>
      <w:r w:rsidR="00AF5389" w:rsidRPr="00AF5389">
        <w:t>由于在我们的图构建过程中，所有剩余的流记录字段都被分配给了边，因此图节点是无特征的。在此算法中，我们为所有节点</w:t>
      </w:r>
      <w:r w:rsidR="00AF5389" w:rsidRPr="00412430">
        <w:rPr>
          <w:b/>
          <w:noProof/>
        </w:rPr>
        <w:lastRenderedPageBreak/>
        <mc:AlternateContent>
          <mc:Choice Requires="wpg">
            <w:drawing>
              <wp:anchor distT="0" distB="0" distL="114300" distR="114300" simplePos="0" relativeHeight="503312880" behindDoc="1" locked="0" layoutInCell="1" allowOverlap="1" wp14:anchorId="7F01BAE9" wp14:editId="006C7D4D">
                <wp:simplePos x="0" y="0"/>
                <wp:positionH relativeFrom="page">
                  <wp:posOffset>299475</wp:posOffset>
                </wp:positionH>
                <wp:positionV relativeFrom="page">
                  <wp:posOffset>541935</wp:posOffset>
                </wp:positionV>
                <wp:extent cx="6915150" cy="9945858"/>
                <wp:effectExtent l="0" t="0" r="19050" b="11430"/>
                <wp:wrapNone/>
                <wp:docPr id="155583638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945858"/>
                          <a:chOff x="472" y="884"/>
                          <a:chExt cx="10890" cy="15291"/>
                        </a:xfrm>
                      </wpg:grpSpPr>
                      <wps:wsp>
                        <wps:cNvPr id="54155716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764081"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39A4C" id="Group 14" o:spid="_x0000_s1026" style="position:absolute;left:0;text-align:left;margin-left:23.6pt;margin-top:42.65pt;width:544.5pt;height:783.15pt;z-index:-3600;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00AF5389" w:rsidRPr="00AF5389">
        <w:t>分配一个一向量，即所有值均为一的向量。</w:t>
      </w:r>
      <w:r w:rsidR="00AF5389" w:rsidRPr="00AF5389">
        <w:rPr>
          <w:rFonts w:hint="eastAsia"/>
        </w:rPr>
        <w:t>接着，将数据划分为训练集和测试集，前者用于模型训练，后者用于性能评估。在数据集划分过程中，确保数据分布的</w:t>
      </w:r>
      <w:r w:rsidR="00AF5389" w:rsidRPr="00AF5389">
        <w:rPr>
          <w:rFonts w:hint="eastAsia"/>
        </w:rPr>
        <w:t xml:space="preserve"> </w:t>
      </w:r>
      <w:r w:rsidR="00AF5389" w:rsidRPr="00AF5389">
        <w:rPr>
          <w:rFonts w:hint="eastAsia"/>
        </w:rPr>
        <w:t>一致性。最后，将类别特征转换为数值特征，并应用</w:t>
      </w:r>
      <w:r w:rsidR="00AF5389" w:rsidRPr="00AF5389">
        <w:rPr>
          <w:rFonts w:hint="eastAsia"/>
        </w:rPr>
        <w:t xml:space="preserve"> </w:t>
      </w:r>
      <w:r w:rsidR="00AF5389" w:rsidRPr="00AF5389">
        <w:t xml:space="preserve">StandardScaler </w:t>
      </w:r>
      <w:r w:rsidR="00AF5389" w:rsidRPr="00AF5389">
        <w:rPr>
          <w:rFonts w:hint="eastAsia"/>
        </w:rPr>
        <w:t>函数进行归一化，以确保特征值在均值为</w:t>
      </w:r>
      <w:r w:rsidR="00AF5389" w:rsidRPr="00AF5389">
        <w:rPr>
          <w:rFonts w:hint="eastAsia"/>
        </w:rPr>
        <w:t xml:space="preserve"> </w:t>
      </w:r>
      <w:r w:rsidR="00AF5389" w:rsidRPr="00AF5389">
        <w:t xml:space="preserve">0 </w:t>
      </w:r>
      <w:r w:rsidR="00AF5389" w:rsidRPr="00AF5389">
        <w:rPr>
          <w:rFonts w:hint="eastAsia"/>
        </w:rPr>
        <w:t>且方差为</w:t>
      </w:r>
      <w:r w:rsidR="00AF5389" w:rsidRPr="00AF5389">
        <w:rPr>
          <w:rFonts w:hint="eastAsia"/>
        </w:rPr>
        <w:t xml:space="preserve"> </w:t>
      </w:r>
      <w:r w:rsidR="00AF5389" w:rsidRPr="00AF5389">
        <w:t xml:space="preserve">1 </w:t>
      </w:r>
      <w:r w:rsidR="00AF5389" w:rsidRPr="00AF5389">
        <w:rPr>
          <w:rFonts w:hint="eastAsia"/>
        </w:rPr>
        <w:t>的标准正态分布中均匀分布。</w:t>
      </w:r>
      <w:r w:rsidR="00AF5389" w:rsidRPr="00AF5389">
        <w:rPr>
          <w:rFonts w:hint="eastAsia"/>
        </w:rPr>
        <w:t xml:space="preserve"> </w:t>
      </w:r>
    </w:p>
    <w:p w:rsidR="00A304BE" w:rsidRPr="00272A52" w:rsidRDefault="00A304BE" w:rsidP="00A304BE">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2</w:t>
      </w:r>
      <w:r w:rsidR="00E94A07">
        <w:rPr>
          <w:rFonts w:eastAsiaTheme="minorEastAsia" w:hint="eastAsia"/>
          <w:b w:val="0"/>
          <w:bCs/>
          <w:sz w:val="24"/>
        </w:rPr>
        <w:t xml:space="preserve"> </w:t>
      </w:r>
      <w:r w:rsidR="00E94A07" w:rsidRPr="00E94A07">
        <w:rPr>
          <w:rFonts w:eastAsiaTheme="minorEastAsia"/>
          <w:b w:val="0"/>
          <w:bCs/>
          <w:sz w:val="24"/>
        </w:rPr>
        <w:t>面向边分类的SK-EGraphSAGE算法</w:t>
      </w:r>
    </w:p>
    <w:p w:rsidR="0000164F" w:rsidRDefault="0000164F" w:rsidP="006C1A0F">
      <w:pPr>
        <w:pStyle w:val="a5"/>
      </w:pPr>
      <w:r w:rsidRPr="0000164F">
        <w:t>传统图神经网络，如</w:t>
      </w:r>
      <w:r w:rsidRPr="0000164F">
        <w:t>GraphSAGE</w:t>
      </w:r>
      <w:r w:rsidRPr="0000164F">
        <w:t>，虽已在广泛应用中取得显著成果，但其主要聚焦于节点特征进行节点分类，仅有少数方法探索了边特征在边分类中的应用。为此，本研究提出了</w:t>
      </w:r>
      <w:r w:rsidRPr="0000164F">
        <w:t>SK-EGraphSAGE</w:t>
      </w:r>
      <w:r w:rsidRPr="0000164F">
        <w:t>算法，旨在嵌入过程中更有效地提取边缘信息，从而实现网络流分类，即区分正常流量与攻击流量。这一算法为边嵌入和边分类提供了坚实基础。</w:t>
      </w:r>
    </w:p>
    <w:p w:rsidR="00593B8B" w:rsidRDefault="0000164F" w:rsidP="00593B8B">
      <w:pPr>
        <w:pStyle w:val="a5"/>
      </w:pPr>
      <w:r w:rsidRPr="0000164F">
        <w:t>网络入侵检测系统的核心目标是检测并识别恶意流量与网络流。在本研究的网络流图表示中，边分类问题的关键信息作为边特征提供。因此，现有的</w:t>
      </w:r>
      <w:r w:rsidRPr="0000164F">
        <w:t>NIDS</w:t>
      </w:r>
      <w:r w:rsidRPr="0000164F">
        <w:t>基准数据集通常将网络流信息表示为边特征，而非节点特征，从而仅支持边分类。相比之下，大多数现有的</w:t>
      </w:r>
      <w:r w:rsidRPr="0000164F">
        <w:t>GNN</w:t>
      </w:r>
      <w:r w:rsidRPr="0000164F">
        <w:t>研究仍然集中于节点分类，提出的解决方案难以应用于</w:t>
      </w:r>
      <w:r w:rsidRPr="0000164F">
        <w:t>NIDS</w:t>
      </w:r>
      <w:r w:rsidRPr="0000164F">
        <w:t>背景下的边分类问题。为克服这一局限性，</w:t>
      </w:r>
      <w:r w:rsidRPr="0000164F">
        <w:t>SK-EGraphSAGE</w:t>
      </w:r>
      <w:r w:rsidRPr="0000164F">
        <w:t>通过捕捉边特征与拓扑信息，</w:t>
      </w:r>
      <w:r>
        <w:rPr>
          <w:rFonts w:hint="eastAsia"/>
        </w:rPr>
        <w:t>将</w:t>
      </w:r>
      <w:r w:rsidRPr="0000164F">
        <w:t>有效增强</w:t>
      </w:r>
      <w:r>
        <w:rPr>
          <w:rFonts w:hint="eastAsia"/>
        </w:rPr>
        <w:t>网络</w:t>
      </w:r>
      <w:r w:rsidRPr="0000164F">
        <w:t>入侵检测能力。</w:t>
      </w:r>
    </w:p>
    <w:p w:rsidR="00FB6F5B" w:rsidRPr="00EC1849" w:rsidRDefault="00EC1849" w:rsidP="00EC1849">
      <w:pPr>
        <w:pStyle w:val="a5"/>
      </w:pPr>
      <w:r w:rsidRPr="00EC1849">
        <w:t>为了有效纳入边特征，必须对图中的边信息进行采样和聚合。此外，算法的最终输出应生成边嵌入，而非原始算法所提供的节点嵌入。鉴于基于流量的</w:t>
      </w:r>
      <w:r w:rsidRPr="00EC1849">
        <w:t>NIDS</w:t>
      </w:r>
      <w:r w:rsidRPr="00EC1849">
        <w:t>数据集仅包含流量（即边）特征而不包含节点特征，因此我们仅利用提供的边特征。</w:t>
      </w:r>
      <w:r w:rsidR="00593B8B" w:rsidRPr="00EC1849">
        <w:t>使用向量</w:t>
      </w:r>
      <m:oMath>
        <m:sSub>
          <m:sSubPr>
            <m:ctrlPr>
              <w:rPr>
                <w:rFonts w:ascii="XITS Math" w:hAnsi="XITS Math" w:cs="XITS Math"/>
              </w:rPr>
            </m:ctrlPr>
          </m:sSubPr>
          <m:e>
            <m:r>
              <m:rPr>
                <m:sty m:val="b"/>
              </m:rPr>
              <w:rPr>
                <w:rFonts w:ascii="XITS Math" w:hAnsi="XITS Math" w:cs="XITS Math"/>
              </w:rPr>
              <m:t>x</m:t>
            </m:r>
          </m:e>
          <m:sub>
            <m:r>
              <w:rPr>
                <w:rFonts w:ascii="XITS Math" w:hAnsi="XITS Math" w:cs="XITS Math"/>
              </w:rPr>
              <m:t>v</m:t>
            </m:r>
          </m:sub>
        </m:sSub>
        <m:r>
          <m:rPr>
            <m:sty m:val="p"/>
          </m:rPr>
          <w:rPr>
            <w:rFonts w:ascii="XITS Math" w:hAnsi="XITS Math" w:cs="XITS Math"/>
          </w:rPr>
          <m:t>={1,…,1}</m:t>
        </m:r>
      </m:oMath>
      <w:r w:rsidR="00593B8B" w:rsidRPr="00EC1849">
        <w:t>来初始化节点特征（以及初始节点嵌入），并且全一向量的维度与边特征的数量相同。</w:t>
      </w:r>
      <w:r w:rsidRPr="00EC1849">
        <w:t>新设计的邻域聚合函数在第</w:t>
      </w:r>
      <m:oMath>
        <m:r>
          <w:rPr>
            <w:rFonts w:ascii="XITS Math" w:hAnsi="XITS Math" w:cs="XITS Math"/>
          </w:rPr>
          <m:t>k</m:t>
        </m:r>
      </m:oMath>
      <w:r w:rsidRPr="00EC1849">
        <w:t>层生成采样邻域边的聚合嵌入，而不再采用标准的</w:t>
      </w:r>
      <w:r w:rsidRPr="00EC1849">
        <w:t>GraphSAGE</w:t>
      </w:r>
      <w:r w:rsidRPr="00EC1849">
        <w:t>节点聚合函数，</w:t>
      </w:r>
      <w:r w:rsidR="00FB6F5B" w:rsidRPr="00EC1849">
        <w:rPr>
          <w:rFonts w:hint="eastAsia"/>
        </w:rPr>
        <w:t>如下所示：</w:t>
      </w:r>
    </w:p>
    <w:p w:rsidR="00EC1849" w:rsidRDefault="00000000" w:rsidP="00EC1849">
      <w:pPr>
        <w:pStyle w:val="a5"/>
        <w:ind w:left="0" w:firstLineChars="0" w:firstLine="0"/>
        <w:jc w:val="center"/>
        <w:rPr>
          <w:rFonts w:ascii="XITS Math" w:hAnsi="XITS Math" w:cs="XITS Math"/>
          <w:bCs w:val="0"/>
          <w:iCs/>
        </w:rPr>
      </w:pP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r>
          <m:rPr>
            <m:sty m:val="p"/>
          </m:rPr>
          <w:rPr>
            <w:rFonts w:ascii="XITS Math" w:hAnsi="XITS Math" w:cs="XITS Math"/>
          </w:rPr>
          <m:t>←</m:t>
        </m:r>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d>
          <m:dPr>
            <m:ctrlPr>
              <w:rPr>
                <w:rFonts w:ascii="XITS Math" w:hAnsi="XITS Math" w:cs="XITS Math"/>
                <w:bCs w:val="0"/>
              </w:rPr>
            </m:ctrlPr>
          </m:dPr>
          <m:e>
            <m:d>
              <m:dPr>
                <m:begChr m:val="{"/>
                <m:endChr m:val="}"/>
                <m:ctrlPr>
                  <w:rPr>
                    <w:rFonts w:ascii="XITS Math" w:hAnsi="XITS Math" w:cs="XITS Math"/>
                    <w:bCs w:val="0"/>
                  </w:rPr>
                </m:ctrlPr>
              </m:dPr>
              <m:e>
                <m:r>
                  <m:rPr>
                    <m:sty m:val="p"/>
                  </m:rPr>
                  <w:rPr>
                    <w:rFonts w:ascii="XITS Math" w:hAnsi="XITS Math" w:cs="XITS Math"/>
                  </w:rPr>
                  <m:t>SKAtten(</m:t>
                </m:r>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r>
                  <m:rPr>
                    <m:sty m:val="p"/>
                  </m:rPr>
                  <w:rPr>
                    <w:rFonts w:ascii="XITS Math" w:hAnsi="XITS Math" w:cs="XITS Math"/>
                  </w:rPr>
                  <m:t>),∀</m:t>
                </m:r>
                <m:r>
                  <w:rPr>
                    <w:rFonts w:ascii="XITS Math" w:hAnsi="XITS Math" w:cs="XITS Math"/>
                  </w:rPr>
                  <m:t>u</m:t>
                </m:r>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e>
            </m:d>
          </m:e>
        </m:d>
      </m:oMath>
      <w:r w:rsidR="00EC1849">
        <w:rPr>
          <w:rFonts w:ascii="XITS Math" w:hAnsi="XITS Math" w:cs="XITS Math" w:hint="eastAsia"/>
          <w:bCs w:val="0"/>
          <w:iCs/>
        </w:rPr>
        <w:t>，</w:t>
      </w:r>
    </w:p>
    <w:p w:rsidR="00EC1849" w:rsidRDefault="008A7FEF" w:rsidP="008A7FEF">
      <w:pPr>
        <w:pStyle w:val="a5"/>
        <w:ind w:firstLineChars="0" w:firstLine="0"/>
      </w:pPr>
      <w:r>
        <w:rPr>
          <w:rFonts w:ascii="XITS Math" w:hAnsi="XITS Math" w:cs="XITS Math" w:hint="eastAsia"/>
        </w:rPr>
        <w:t>其中</w:t>
      </w:r>
      <m:oMath>
        <m:sSubSup>
          <m:sSubSupPr>
            <m:ctrlPr>
              <w:rPr>
                <w:rFonts w:ascii="XITS Math" w:hAnsi="XITS Math" w:cs="XITS Math"/>
                <w:bCs w:val="0"/>
              </w:rPr>
            </m:ctrlPr>
          </m:sSubSupPr>
          <m:e>
            <m:r>
              <m:rPr>
                <m:sty m:val="p"/>
              </m:rPr>
              <w:rPr>
                <w:rFonts w:ascii="XITS Math" w:hAnsi="XITS Math" w:cs="XITS Math"/>
              </w:rPr>
              <m:t>h</m:t>
            </m:r>
          </m:e>
          <m:sub>
            <m:r>
              <m:rPr>
                <m:scr m:val="script"/>
                <m:sty m:val="p"/>
              </m:rPr>
              <w:rPr>
                <w:rFonts w:ascii="XITS Math" w:hAnsi="XITS Math" w:cs="XITS Math"/>
              </w:rPr>
              <m:t>N(</m:t>
            </m:r>
            <m:r>
              <w:rPr>
                <w:rFonts w:ascii="XITS Math" w:hAnsi="XITS Math" w:cs="XITS Math"/>
              </w:rPr>
              <m:t>v</m:t>
            </m:r>
            <m:r>
              <m:rPr>
                <m:sty m:val="p"/>
              </m:rPr>
              <w:rPr>
                <w:rFonts w:ascii="XITS Math" w:hAnsi="XITS Math" w:cs="XITS Math"/>
              </w:rPr>
              <m:t>)</m:t>
            </m:r>
          </m:sub>
          <m:sup>
            <m:r>
              <m:rPr>
                <m:sty m:val="p"/>
              </m:rPr>
              <w:rPr>
                <w:rFonts w:ascii="XITS Math" w:hAnsi="XITS Math" w:cs="XITS Math"/>
              </w:rPr>
              <m:t>k</m:t>
            </m:r>
          </m:sup>
        </m:sSubSup>
      </m:oMath>
      <w:r w:rsidRPr="008A7FEF">
        <w:t>表示第</w:t>
      </w:r>
      <m:oMath>
        <m:r>
          <w:rPr>
            <w:rFonts w:ascii="XITS Math" w:hAnsi="XITS Math" w:cs="XITS Math"/>
          </w:rPr>
          <m:t>k</m:t>
        </m:r>
      </m:oMath>
      <w:r w:rsidRPr="008A7FEF">
        <w:t>层中节点</w:t>
      </w:r>
      <m:oMath>
        <m:r>
          <w:rPr>
            <w:rFonts w:ascii="XITS Math" w:hAnsi="XITS Math" w:cs="XITS Math"/>
          </w:rPr>
          <m:t>v</m:t>
        </m:r>
      </m:oMath>
      <w:r w:rsidRPr="008A7FEF">
        <w:t>的邻域聚合嵌入，该嵌入是通过对节点</w:t>
      </w:r>
      <m:oMath>
        <m:r>
          <w:rPr>
            <w:rFonts w:ascii="XITS Math" w:hAnsi="XITS Math" w:cs="XITS Math"/>
          </w:rPr>
          <m:t>v</m:t>
        </m:r>
      </m:oMath>
      <w:r w:rsidRPr="008A7FEF">
        <w:t>邻域中所有边的特征进行聚合后获得的；</w:t>
      </w:r>
      <m:oMath>
        <m:sSub>
          <m:sSubPr>
            <m:ctrlPr>
              <w:rPr>
                <w:rFonts w:ascii="XITS Math" w:hAnsi="XITS Math" w:cs="XITS Math"/>
                <w:bCs w:val="0"/>
              </w:rPr>
            </m:ctrlPr>
          </m:sSubPr>
          <m:e>
            <m:r>
              <m:rPr>
                <m:sty m:val="p"/>
              </m:rPr>
              <w:rPr>
                <w:rFonts w:ascii="XITS Math" w:hAnsi="XITS Math" w:cs="XITS Math"/>
              </w:rPr>
              <m:t>AGG</m:t>
            </m:r>
          </m:e>
          <m:sub>
            <m:r>
              <w:rPr>
                <w:rFonts w:ascii="XITS Math" w:hAnsi="XITS Math" w:cs="XITS Math"/>
              </w:rPr>
              <m:t>k</m:t>
            </m:r>
          </m:sub>
        </m:sSub>
      </m:oMath>
      <w:r w:rsidRPr="008A7FEF">
        <w:t>代表第</w:t>
      </w:r>
      <m:oMath>
        <m:r>
          <w:rPr>
            <w:rFonts w:ascii="XITS Math" w:hAnsi="XITS Math" w:cs="XITS Math"/>
          </w:rPr>
          <m:t>k</m:t>
        </m:r>
      </m:oMath>
      <w:r w:rsidRPr="008A7FEF">
        <w:t>层的聚合函数，该函数负责对邻域内边的特征进行聚合操作，以生成第</w:t>
      </w:r>
      <m:oMath>
        <m:r>
          <w:rPr>
            <w:rFonts w:ascii="XITS Math" w:hAnsi="XITS Math" w:cs="XITS Math"/>
          </w:rPr>
          <m:t>k</m:t>
        </m:r>
      </m:oMath>
      <w:r w:rsidRPr="008A7FEF">
        <w:t>层的嵌入；</w:t>
      </w:r>
      <m:oMath>
        <m:r>
          <m:rPr>
            <m:sty m:val="p"/>
          </m:rPr>
          <w:rPr>
            <w:rFonts w:ascii="XITS Math" w:hAnsi="XITS Math" w:cs="XITS Math"/>
          </w:rPr>
          <m:t>SKAtten</m:t>
        </m:r>
      </m:oMath>
      <w:r w:rsidRPr="008A7FEF">
        <w:t>代表选择性注意力机制（</w:t>
      </w:r>
      <w:r w:rsidRPr="008A7FEF">
        <w:t>Selective Kernel Attention</w:t>
      </w:r>
      <w:r w:rsidRPr="008A7FEF">
        <w:t>），用于对边特征进行自适应处理，提升聚合过程的有效性；</w:t>
      </w:r>
      <m:oMath>
        <m:sSubSup>
          <m:sSubSupPr>
            <m:ctrlPr>
              <w:rPr>
                <w:rFonts w:ascii="XITS Math" w:hAnsi="XITS Math" w:cs="XITS Math"/>
                <w:bCs w:val="0"/>
              </w:rPr>
            </m:ctrlPr>
          </m:sSubSupPr>
          <m:e>
            <m:r>
              <m:rPr>
                <m:sty m:val="p"/>
              </m:rPr>
              <w:rPr>
                <w:rFonts w:ascii="XITS Math" w:hAnsi="XITS Math" w:cs="XITS Math"/>
              </w:rPr>
              <m:t>e</m:t>
            </m:r>
          </m:e>
          <m:sub>
            <m:r>
              <w:rPr>
                <w:rFonts w:ascii="XITS Math" w:hAnsi="XITS Math" w:cs="XITS Math"/>
              </w:rPr>
              <m:t>uv</m:t>
            </m:r>
          </m:sub>
          <m:sup>
            <m:r>
              <w:rPr>
                <w:rFonts w:ascii="XITS Math" w:hAnsi="XITS Math" w:cs="XITS Math"/>
              </w:rPr>
              <m:t>k</m:t>
            </m:r>
            <m:r>
              <m:rPr>
                <m:sty m:val="p"/>
              </m:rPr>
              <w:rPr>
                <w:rFonts w:ascii="XITS Math" w:hAnsi="XITS Math" w:cs="XITS Math"/>
              </w:rPr>
              <m:t>-1</m:t>
            </m:r>
          </m:sup>
        </m:sSubSup>
      </m:oMath>
      <w:r w:rsidRPr="008A7FEF">
        <w:t>是第</w:t>
      </w:r>
      <m:oMath>
        <m:r>
          <w:rPr>
            <w:rFonts w:ascii="XITS Math" w:hAnsi="XITS Math" w:cs="XITS Math"/>
          </w:rPr>
          <m:t>k-1</m:t>
        </m:r>
      </m:oMath>
      <w:r w:rsidRPr="008A7FEF">
        <w:t>层中连接节点</w:t>
      </w:r>
      <m:oMath>
        <m:r>
          <w:rPr>
            <w:rFonts w:ascii="XITS Math" w:hAnsi="XITS Math" w:cs="XITS Math"/>
          </w:rPr>
          <m:t>u</m:t>
        </m:r>
      </m:oMath>
      <w:r w:rsidRPr="008A7FEF">
        <w:t>和节点</w:t>
      </w:r>
      <m:oMath>
        <m:r>
          <w:rPr>
            <w:rFonts w:ascii="XITS Math" w:hAnsi="XITS Math" w:cs="XITS Math"/>
          </w:rPr>
          <m:t>v</m:t>
        </m:r>
      </m:oMath>
      <w:r w:rsidRPr="008A7FEF">
        <w:t>的边</w:t>
      </w:r>
      <m:oMath>
        <m:r>
          <w:rPr>
            <w:rFonts w:ascii="XITS Math" w:hAnsi="XITS Math" w:cs="XITS Math"/>
          </w:rPr>
          <m:t>uv</m:t>
        </m:r>
      </m:oMath>
      <w:r w:rsidRPr="008A7FEF">
        <w:t>的特征，该特征在第</w:t>
      </w:r>
      <m:oMath>
        <m:r>
          <w:rPr>
            <w:rFonts w:ascii="XITS Math" w:hAnsi="XITS Math" w:cs="XITS Math"/>
          </w:rPr>
          <m:t>k</m:t>
        </m:r>
      </m:oMath>
      <w:r w:rsidRPr="008A7FEF">
        <w:t>层的聚合计算中被使用。</w:t>
      </w:r>
      <w:r w:rsidR="00A74B3C" w:rsidRPr="00A74B3C">
        <w:t>最终的节点嵌入</w:t>
      </w:r>
      <w:r w:rsidR="00A74B3C">
        <w:rPr>
          <w:rFonts w:hint="eastAsia"/>
        </w:rPr>
        <w:t>表示为</w:t>
      </w:r>
      <m:oMath>
        <m:sSub>
          <m:sSubPr>
            <m:ctrlPr>
              <w:rPr>
                <w:rFonts w:ascii="XITS Math" w:hAnsi="XITS Math" w:cs="XITS Math"/>
                <w:bCs w:val="0"/>
              </w:rPr>
            </m:ctrlPr>
          </m:sSubPr>
          <m:e>
            <m:r>
              <m:rPr>
                <m:sty m:val="p"/>
              </m:rPr>
              <w:rPr>
                <w:rFonts w:ascii="XITS Math" w:hAnsi="XITS Math" w:cs="XITS Math"/>
              </w:rPr>
              <m:t>z</m:t>
            </m:r>
          </m:e>
          <m:sub>
            <m:r>
              <w:rPr>
                <w:rFonts w:ascii="XITS Math" w:hAnsi="XITS Math" w:cs="XITS Math"/>
              </w:rPr>
              <m:t>v</m:t>
            </m:r>
          </m:sub>
        </m:sSub>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h</m:t>
            </m:r>
          </m:e>
          <m:sub>
            <m:r>
              <w:rPr>
                <w:rFonts w:ascii="XITS Math" w:hAnsi="XITS Math" w:cs="XITS Math"/>
              </w:rPr>
              <m:t>v</m:t>
            </m:r>
          </m:sub>
          <m:sup>
            <m:r>
              <m:rPr>
                <m:sty m:val="p"/>
              </m:rPr>
              <w:rPr>
                <w:rFonts w:ascii="XITS Math" w:hAnsi="XITS Math" w:cs="XITS Math"/>
              </w:rPr>
              <m:t>K</m:t>
            </m:r>
          </m:sup>
        </m:sSubSup>
      </m:oMath>
      <w:r w:rsidR="00A74B3C" w:rsidRPr="00A74B3C">
        <w:t>。随后，通过</w:t>
      </w:r>
      <w:r w:rsidR="00A74B3C">
        <w:rPr>
          <w:rFonts w:hint="eastAsia"/>
        </w:rPr>
        <w:t>门控融合的方式将</w:t>
      </w:r>
      <w:r w:rsidR="00A74B3C" w:rsidRPr="00A74B3C">
        <w:t>节点</w:t>
      </w:r>
      <m:oMath>
        <m:r>
          <w:rPr>
            <w:rFonts w:ascii="XITS Math" w:hAnsi="XITS Math" w:cs="XITS Math"/>
          </w:rPr>
          <m:t>u</m:t>
        </m:r>
      </m:oMath>
      <w:r w:rsidR="00A74B3C" w:rsidRPr="00A74B3C">
        <w:t>和节点的节点</w:t>
      </w:r>
      <m:oMath>
        <m:r>
          <w:rPr>
            <w:rFonts w:ascii="XITS Math" w:hAnsi="XITS Math" w:cs="XITS Math"/>
          </w:rPr>
          <m:t>v</m:t>
        </m:r>
      </m:oMath>
      <w:r w:rsidR="00A74B3C" w:rsidRPr="00A74B3C">
        <w:t>嵌入来</w:t>
      </w:r>
      <w:r w:rsidR="00A74B3C">
        <w:rPr>
          <w:rFonts w:hint="eastAsia"/>
        </w:rPr>
        <w:t>获取</w:t>
      </w:r>
      <w:r w:rsidR="00A74B3C" w:rsidRPr="00A74B3C">
        <w:t>每条边</w:t>
      </w:r>
      <m:oMath>
        <m:r>
          <w:rPr>
            <w:rFonts w:ascii="XITS Math" w:hAnsi="XITS Math" w:cs="XITS Math"/>
          </w:rPr>
          <m:t>uv</m:t>
        </m:r>
      </m:oMath>
      <w:r w:rsidR="00A74B3C" w:rsidRPr="00A74B3C">
        <w:t>的边嵌入</w:t>
      </w: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oMath>
      <w:r w:rsidR="00122CC0">
        <w:rPr>
          <w:rFonts w:hint="eastAsia"/>
        </w:rPr>
        <w:t>，如下所示：</w:t>
      </w:r>
    </w:p>
    <w:p w:rsidR="00122CC0" w:rsidRDefault="00000000" w:rsidP="00122CC0">
      <w:pPr>
        <w:pStyle w:val="a5"/>
        <w:ind w:firstLineChars="0" w:firstLine="0"/>
        <w:jc w:val="center"/>
        <w:rPr>
          <w:rFonts w:ascii="XITS Math" w:hAnsi="XITS Math" w:cs="XITS Math"/>
          <w:bCs w:val="0"/>
        </w:rPr>
      </w:pPr>
      <m:oMath>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uv</m:t>
            </m:r>
          </m:sub>
          <m:sup>
            <m:r>
              <m:rPr>
                <m:sty m:val="p"/>
              </m:rPr>
              <w:rPr>
                <w:rFonts w:ascii="XITS Math" w:hAnsi="XITS Math" w:cs="XITS Math"/>
              </w:rPr>
              <m:t>K</m:t>
            </m:r>
          </m:sup>
        </m:sSubSup>
        <m:r>
          <m:rPr>
            <m:sty m:val="p"/>
          </m:rPr>
          <w:rPr>
            <w:rFonts w:ascii="XITS Math" w:hAnsi="XITS Math" w:cs="XITS Math"/>
          </w:rPr>
          <m:t>=GatedFusion</m:t>
        </m:r>
        <m:d>
          <m:dPr>
            <m:ctrlPr>
              <w:rPr>
                <w:rFonts w:ascii="XITS Math" w:hAnsi="XITS Math" w:cs="XITS Math"/>
                <w:bCs w:val="0"/>
              </w:rPr>
            </m:ctrlPr>
          </m:dPr>
          <m:e>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u</m:t>
                </m:r>
              </m:sub>
              <m:sup>
                <m:r>
                  <m:rPr>
                    <m:sty m:val="p"/>
                  </m:rPr>
                  <w:rPr>
                    <w:rFonts w:ascii="XITS Math" w:hAnsi="XITS Math" w:cs="XITS Math"/>
                  </w:rPr>
                  <m:t>K</m:t>
                </m:r>
              </m:sup>
            </m:sSubSup>
            <m:r>
              <m:rPr>
                <m:sty m:val="p"/>
              </m:rPr>
              <w:rPr>
                <w:rFonts w:ascii="XITS Math" w:hAnsi="XITS Math" w:cs="XITS Math"/>
              </w:rPr>
              <m:t>,</m:t>
            </m:r>
            <m:sSubSup>
              <m:sSubSupPr>
                <m:ctrlPr>
                  <w:rPr>
                    <w:rFonts w:ascii="XITS Math" w:hAnsi="XITS Math" w:cs="XITS Math"/>
                    <w:bCs w:val="0"/>
                  </w:rPr>
                </m:ctrlPr>
              </m:sSubSupPr>
              <m:e>
                <m:r>
                  <m:rPr>
                    <m:sty m:val="p"/>
                  </m:rPr>
                  <w:rPr>
                    <w:rFonts w:ascii="XITS Math" w:hAnsi="XITS Math" w:cs="XITS Math"/>
                  </w:rPr>
                  <m:t>z</m:t>
                </m:r>
              </m:e>
              <m:sub>
                <m:r>
                  <w:rPr>
                    <w:rFonts w:ascii="XITS Math" w:hAnsi="XITS Math" w:cs="XITS Math"/>
                  </w:rPr>
                  <m:t>v</m:t>
                </m:r>
              </m:sub>
              <m:sup>
                <m:r>
                  <m:rPr>
                    <m:sty m:val="p"/>
                  </m:rPr>
                  <w:rPr>
                    <w:rFonts w:ascii="XITS Math" w:hAnsi="XITS Math" w:cs="XITS Math"/>
                  </w:rPr>
                  <m:t>K</m:t>
                </m:r>
              </m:sup>
            </m:sSubSup>
          </m:e>
        </m:d>
        <m:r>
          <m:rPr>
            <m:sty m:val="p"/>
          </m:rPr>
          <w:rPr>
            <w:rFonts w:ascii="XITS Math" w:hAnsi="XITS Math" w:cs="XITS Math"/>
          </w:rPr>
          <m:t>,</m:t>
        </m:r>
        <m:r>
          <w:rPr>
            <w:rFonts w:ascii="XITS Math" w:hAnsi="XITS Math" w:cs="XITS Math"/>
          </w:rPr>
          <m:t>uv</m:t>
        </m:r>
        <m:r>
          <m:rPr>
            <m:scr m:val="script"/>
            <m:sty m:val="p"/>
          </m:rPr>
          <w:rPr>
            <w:rFonts w:ascii="XITS Math" w:hAnsi="XITS Math" w:cs="XITS Math"/>
          </w:rPr>
          <m:t>∈E</m:t>
        </m:r>
      </m:oMath>
      <w:r w:rsidR="00122CC0">
        <w:rPr>
          <w:rFonts w:ascii="XITS Math" w:hAnsi="XITS Math" w:cs="XITS Math" w:hint="eastAsia"/>
          <w:bCs w:val="0"/>
        </w:rPr>
        <w:t>。</w:t>
      </w:r>
    </w:p>
    <w:p w:rsidR="00E164C8" w:rsidRDefault="00E164C8" w:rsidP="00E164C8">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3 </w:t>
      </w:r>
      <w:r w:rsidRPr="00E94A07">
        <w:rPr>
          <w:rFonts w:eastAsiaTheme="minorEastAsia"/>
          <w:b w:val="0"/>
          <w:bCs/>
          <w:sz w:val="24"/>
        </w:rPr>
        <w:t>SK-EGraphSAGE</w:t>
      </w:r>
      <w:r>
        <w:rPr>
          <w:rFonts w:eastAsiaTheme="minorEastAsia" w:hint="eastAsia"/>
          <w:b w:val="0"/>
          <w:bCs/>
          <w:sz w:val="24"/>
        </w:rPr>
        <w:t>模型训练</w:t>
      </w:r>
    </w:p>
    <w:p w:rsidR="00C41C5C" w:rsidRDefault="00D02BFB" w:rsidP="00D02BFB">
      <w:pPr>
        <w:pStyle w:val="a5"/>
        <w:rPr>
          <w:b/>
        </w:rPr>
      </w:pPr>
      <w:r w:rsidRPr="00D02BFB">
        <w:t>本研究在实现中采用了包含两个</w:t>
      </w:r>
      <w:r w:rsidRPr="00D02BFB">
        <w:t>SK-EGraphSAGE</w:t>
      </w:r>
      <w:r w:rsidRPr="00D02BFB">
        <w:t>层的神经网络模型，这意味着邻域信息通过从两跳邻域中聚合而得。聚合函数选择了均值函数，即对采样邻域中的边特征进行逐元素求均值，以完成聚合操作。</w:t>
      </w:r>
      <w:r w:rsidR="007A19A5" w:rsidRPr="007A19A5">
        <w:t>边缘嵌入的输出通过</w:t>
      </w:r>
      <w:r w:rsidR="007A19A5" w:rsidRPr="007A19A5">
        <w:t>Kolmogorov-Arnold</w:t>
      </w:r>
      <w:r w:rsidR="007A19A5" w:rsidRPr="007A19A5">
        <w:t>网络（</w:t>
      </w:r>
      <w:r w:rsidR="007A19A5" w:rsidRPr="007A19A5">
        <w:t>KAN</w:t>
      </w:r>
      <w:r w:rsidR="007A19A5" w:rsidRPr="007A19A5">
        <w:t>）进行处理，从而使算法的输出能够与</w:t>
      </w:r>
      <w:r w:rsidR="007A19A5" w:rsidRPr="007A19A5">
        <w:t>NIDS</w:t>
      </w:r>
      <w:r w:rsidR="007A19A5" w:rsidRPr="007A19A5">
        <w:t>数据集提供的标签进行对比，而非通过传统的多层感知机（</w:t>
      </w:r>
      <w:r w:rsidR="007A19A5" w:rsidRPr="007A19A5">
        <w:t>MLP</w:t>
      </w:r>
      <w:r w:rsidR="007A19A5" w:rsidRPr="007A19A5">
        <w:t>）。相比于</w:t>
      </w:r>
      <w:r w:rsidR="007A19A5" w:rsidRPr="007A19A5">
        <w:t>MLP</w:t>
      </w:r>
      <w:r w:rsidR="007A19A5" w:rsidRPr="007A19A5">
        <w:t>，</w:t>
      </w:r>
      <w:r w:rsidR="007A19A5" w:rsidRPr="007A19A5">
        <w:t>KAN</w:t>
      </w:r>
      <w:r w:rsidR="007A19A5" w:rsidRPr="007A19A5">
        <w:t>网络在逼近复杂函数方面具有更高的效率和理论保证，从而提升了模型的表达能力和分类精度。</w:t>
      </w:r>
      <w:r w:rsidR="007A19A5" w:rsidRPr="007A19A5">
        <w:t>KAN</w:t>
      </w:r>
      <w:r w:rsidR="007A19A5" w:rsidRPr="007A19A5">
        <w:t>网络的这种非线性组合函数的灵活性，尤其在处理高维度和非线性边嵌入时，展现出更强的适应性，从而显著增强了整体模型的性能。</w:t>
      </w:r>
    </w:p>
    <w:p w:rsidR="00E164C8" w:rsidRDefault="00C41C5C" w:rsidP="00C41C5C">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4 边分类</w:t>
      </w:r>
    </w:p>
    <w:p w:rsidR="00235094" w:rsidRDefault="00235094" w:rsidP="00235094">
      <w:pPr>
        <w:pStyle w:val="a5"/>
      </w:pPr>
      <w:r w:rsidRPr="00235094">
        <w:t>在训练过程中调整模型参数后，模型就可以通过对未见过的测试样本进行分类来进行评估。测试流记录也被转换为图形，通过训练的</w:t>
      </w:r>
      <w:r w:rsidRPr="00235094">
        <w:t>E-GraphSAGE</w:t>
      </w:r>
      <w:r w:rsidRPr="00235094">
        <w:t>层，从中计算边缘嵌入。然后将它们转换为最终</w:t>
      </w:r>
      <w:r w:rsidRPr="00412430">
        <w:rPr>
          <w:b/>
          <w:noProof/>
        </w:rPr>
        <w:lastRenderedPageBreak/>
        <mc:AlternateContent>
          <mc:Choice Requires="wpg">
            <w:drawing>
              <wp:anchor distT="0" distB="0" distL="114300" distR="114300" simplePos="0" relativeHeight="503314928" behindDoc="1" locked="0" layoutInCell="1" allowOverlap="1" wp14:anchorId="706CE8C7" wp14:editId="1D2B1E2B">
                <wp:simplePos x="0" y="0"/>
                <wp:positionH relativeFrom="page">
                  <wp:posOffset>228600</wp:posOffset>
                </wp:positionH>
                <wp:positionV relativeFrom="page">
                  <wp:posOffset>533400</wp:posOffset>
                </wp:positionV>
                <wp:extent cx="7023100" cy="9945370"/>
                <wp:effectExtent l="0" t="0" r="12700" b="11430"/>
                <wp:wrapNone/>
                <wp:docPr id="22581816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9945370"/>
                          <a:chOff x="472" y="884"/>
                          <a:chExt cx="10890" cy="15291"/>
                        </a:xfrm>
                      </wpg:grpSpPr>
                      <wps:wsp>
                        <wps:cNvPr id="1948106826" name="AutoShape 16"/>
                        <wps:cNvSpPr>
                          <a:spLocks/>
                        </wps:cNvSpPr>
                        <wps:spPr bwMode="auto">
                          <a:xfrm>
                            <a:off x="495" y="906"/>
                            <a:ext cx="10845" cy="15246"/>
                          </a:xfrm>
                          <a:custGeom>
                            <a:avLst/>
                            <a:gdLst>
                              <a:gd name="T0" fmla="+- 0 495 495"/>
                              <a:gd name="T1" fmla="*/ T0 w 10845"/>
                              <a:gd name="T2" fmla="+- 0 907 907"/>
                              <a:gd name="T3" fmla="*/ 907 h 15246"/>
                              <a:gd name="T4" fmla="+- 0 495 495"/>
                              <a:gd name="T5" fmla="*/ T4 w 10845"/>
                              <a:gd name="T6" fmla="+- 0 16153 907"/>
                              <a:gd name="T7" fmla="*/ 16153 h 15246"/>
                              <a:gd name="T8" fmla="+- 0 495 495"/>
                              <a:gd name="T9" fmla="*/ T8 w 10845"/>
                              <a:gd name="T10" fmla="+- 0 16153 907"/>
                              <a:gd name="T11" fmla="*/ 16153 h 15246"/>
                              <a:gd name="T12" fmla="+- 0 11340 495"/>
                              <a:gd name="T13" fmla="*/ T12 w 10845"/>
                              <a:gd name="T14" fmla="+- 0 16153 907"/>
                              <a:gd name="T15" fmla="*/ 16153 h 15246"/>
                              <a:gd name="T16" fmla="+- 0 11340 495"/>
                              <a:gd name="T17" fmla="*/ T16 w 10845"/>
                              <a:gd name="T18" fmla="+- 0 16153 907"/>
                              <a:gd name="T19" fmla="*/ 16153 h 15246"/>
                              <a:gd name="T20" fmla="+- 0 11340 495"/>
                              <a:gd name="T21" fmla="*/ T20 w 10845"/>
                              <a:gd name="T22" fmla="+- 0 907 907"/>
                              <a:gd name="T23" fmla="*/ 907 h 15246"/>
                              <a:gd name="T24" fmla="+- 0 11340 495"/>
                              <a:gd name="T25" fmla="*/ T24 w 10845"/>
                              <a:gd name="T26" fmla="+- 0 907 907"/>
                              <a:gd name="T27" fmla="*/ 907 h 15246"/>
                              <a:gd name="T28" fmla="+- 0 495 495"/>
                              <a:gd name="T29" fmla="*/ T28 w 10845"/>
                              <a:gd name="T30" fmla="+- 0 907 907"/>
                              <a:gd name="T31" fmla="*/ 907 h 1524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246">
                                <a:moveTo>
                                  <a:pt x="0" y="0"/>
                                </a:moveTo>
                                <a:lnTo>
                                  <a:pt x="0" y="15246"/>
                                </a:lnTo>
                                <a:moveTo>
                                  <a:pt x="0" y="15246"/>
                                </a:moveTo>
                                <a:lnTo>
                                  <a:pt x="10845" y="15246"/>
                                </a:lnTo>
                                <a:moveTo>
                                  <a:pt x="10845" y="15246"/>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0050473" name="AutoShape 15"/>
                        <wps:cNvSpPr>
                          <a:spLocks/>
                        </wps:cNvSpPr>
                        <wps:spPr bwMode="auto">
                          <a:xfrm>
                            <a:off x="472" y="884"/>
                            <a:ext cx="10890" cy="15291"/>
                          </a:xfrm>
                          <a:custGeom>
                            <a:avLst/>
                            <a:gdLst>
                              <a:gd name="T0" fmla="+- 0 473 473"/>
                              <a:gd name="T1" fmla="*/ T0 w 10890"/>
                              <a:gd name="T2" fmla="+- 0 884 884"/>
                              <a:gd name="T3" fmla="*/ 884 h 15291"/>
                              <a:gd name="T4" fmla="+- 0 473 473"/>
                              <a:gd name="T5" fmla="*/ T4 w 10890"/>
                              <a:gd name="T6" fmla="+- 0 16175 884"/>
                              <a:gd name="T7" fmla="*/ 16175 h 15291"/>
                              <a:gd name="T8" fmla="+- 0 473 473"/>
                              <a:gd name="T9" fmla="*/ T8 w 10890"/>
                              <a:gd name="T10" fmla="+- 0 16175 884"/>
                              <a:gd name="T11" fmla="*/ 16175 h 15291"/>
                              <a:gd name="T12" fmla="+- 0 11363 473"/>
                              <a:gd name="T13" fmla="*/ T12 w 10890"/>
                              <a:gd name="T14" fmla="+- 0 16175 884"/>
                              <a:gd name="T15" fmla="*/ 16175 h 15291"/>
                              <a:gd name="T16" fmla="+- 0 11363 473"/>
                              <a:gd name="T17" fmla="*/ T16 w 10890"/>
                              <a:gd name="T18" fmla="+- 0 16175 884"/>
                              <a:gd name="T19" fmla="*/ 16175 h 15291"/>
                              <a:gd name="T20" fmla="+- 0 11363 473"/>
                              <a:gd name="T21" fmla="*/ T20 w 10890"/>
                              <a:gd name="T22" fmla="+- 0 884 884"/>
                              <a:gd name="T23" fmla="*/ 884 h 15291"/>
                              <a:gd name="T24" fmla="+- 0 11363 473"/>
                              <a:gd name="T25" fmla="*/ T24 w 10890"/>
                              <a:gd name="T26" fmla="+- 0 884 884"/>
                              <a:gd name="T27" fmla="*/ 884 h 15291"/>
                              <a:gd name="T28" fmla="+- 0 473 473"/>
                              <a:gd name="T29" fmla="*/ T28 w 10890"/>
                              <a:gd name="T30" fmla="+- 0 884 884"/>
                              <a:gd name="T31" fmla="*/ 884 h 1529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291">
                                <a:moveTo>
                                  <a:pt x="0" y="0"/>
                                </a:moveTo>
                                <a:lnTo>
                                  <a:pt x="0" y="15291"/>
                                </a:lnTo>
                                <a:moveTo>
                                  <a:pt x="0" y="15291"/>
                                </a:moveTo>
                                <a:lnTo>
                                  <a:pt x="10890" y="15291"/>
                                </a:lnTo>
                                <a:moveTo>
                                  <a:pt x="10890" y="15291"/>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FB0A8F" id="Group 14" o:spid="_x0000_s1026" style="position:absolute;left:0;text-align:left;margin-left:18pt;margin-top:42pt;width:553pt;height:783.1pt;z-index:-1552;mso-position-horizontal-relative:page;mso-position-vertical-relative:page" coordorigin="472,884" coordsize="10890,15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">
                <v:shape id="AutoShape 16" o:spid="_x0000_s1027" style="position:absolute;left:495;top:906;width:10845;height:15246;visibility:visible;mso-wrap-style:square;v-text-anchor:top" coordsize="10845,152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" path="m,l,15246t,l10845,15246t,l10845,t,l,e" filled="f" strokeweight="1.5pt">
                  <v:path arrowok="t" o:connecttype="custom" o:connectlocs="0,907;0,16153;0,16153;10845,16153;10845,16153;10845,907;10845,907;0,907" o:connectangles="0,0,0,0,0,0,0,0"/>
                </v:shape>
                <v:shape id="AutoShape 15" o:spid="_x0000_s1028" style="position:absolute;left:472;top:884;width:10890;height:15291;visibility:visible;mso-wrap-style:square;v-text-anchor:top" coordsize="10890,152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" path="m,l,15291t,l10890,15291t,l10890,t,l,e" filled="f">
                  <v:path arrowok="t" o:connecttype="custom" o:connectlocs="0,884;0,16175;0,16175;10890,16175;10890,16175;10890,884;10890,884;0,884" o:connectangles="0,0,0,0,0,0,0,0"/>
                </v:shape>
                <w10:wrap anchorx="page" anchory="page"/>
              </v:group>
            </w:pict>
          </mc:Fallback>
        </mc:AlternateContent>
      </w:r>
      <w:r w:rsidRPr="00235094">
        <w:t>softmax</w:t>
      </w:r>
      <w:r w:rsidRPr="00235094">
        <w:t>层中的类概率，并最终与真实的类标签进行比较，以计算分类评估性能指标。</w:t>
      </w:r>
    </w:p>
    <w:p w:rsidR="004C7457" w:rsidRPr="004C7457" w:rsidRDefault="00793322" w:rsidP="004C7457">
      <w:pPr>
        <w:pStyle w:val="a6"/>
        <w:spacing w:before="120"/>
        <w:ind w:left="176"/>
        <w:rPr>
          <w:rFonts w:eastAsiaTheme="minorEastAsia"/>
          <w:b w:val="0"/>
          <w:bCs/>
          <w:sz w:val="24"/>
        </w:rPr>
      </w:pPr>
      <w:r w:rsidRPr="00272A52">
        <w:rPr>
          <w:rFonts w:eastAsiaTheme="minorEastAsia" w:hint="eastAsia"/>
          <w:b w:val="0"/>
          <w:bCs/>
          <w:sz w:val="24"/>
        </w:rPr>
        <w:t>2.1.</w:t>
      </w:r>
      <w:r>
        <w:rPr>
          <w:rFonts w:eastAsiaTheme="minorEastAsia" w:hint="eastAsia"/>
          <w:b w:val="0"/>
          <w:bCs/>
          <w:sz w:val="24"/>
        </w:rPr>
        <w:t xml:space="preserve">5 </w:t>
      </w:r>
      <w:r w:rsidR="004C7457">
        <w:rPr>
          <w:rFonts w:eastAsiaTheme="minorEastAsia" w:hint="eastAsia"/>
          <w:b w:val="0"/>
          <w:bCs/>
          <w:sz w:val="24"/>
        </w:rPr>
        <w:t>公开</w:t>
      </w:r>
      <w:r>
        <w:rPr>
          <w:rFonts w:eastAsiaTheme="minorEastAsia" w:hint="eastAsia"/>
          <w:b w:val="0"/>
          <w:bCs/>
          <w:sz w:val="24"/>
        </w:rPr>
        <w:t>数据集</w:t>
      </w:r>
      <w:r w:rsidR="004C7457">
        <w:rPr>
          <w:rFonts w:eastAsiaTheme="minorEastAsia" w:hint="eastAsia"/>
          <w:b w:val="0"/>
          <w:bCs/>
          <w:sz w:val="24"/>
        </w:rPr>
        <w:t>实验</w:t>
      </w:r>
    </w:p>
    <w:p w:rsidR="00793322" w:rsidRDefault="004C7457" w:rsidP="004C7457">
      <w:pPr>
        <w:pStyle w:val="a5"/>
        <w:rPr>
          <w:rFonts w:asciiTheme="minorEastAsia" w:hAnsiTheme="minorEastAsia"/>
        </w:rPr>
      </w:pPr>
      <w:r>
        <w:rPr>
          <w:rFonts w:asciiTheme="minorEastAsia" w:hAnsiTheme="minorEastAsia" w:hint="eastAsia"/>
        </w:rPr>
        <w:t>本课题</w:t>
      </w:r>
      <w:r w:rsidRPr="004C7457">
        <w:rPr>
          <w:rFonts w:asciiTheme="minorEastAsia" w:hAnsiTheme="minorEastAsia"/>
        </w:rPr>
        <w:t>使用了公开的数据集NF-BoT-IoT和NF-ToN-IoT来测试SK-EGraphSAGE模型的性能。这两个数据集广泛用于网络流量分析和入侵检测研究，提供了丰富的网络流数据，包括正常流量和恶意流量的标签信息。通过实验，</w:t>
      </w:r>
      <w:r>
        <w:rPr>
          <w:rFonts w:asciiTheme="minorEastAsia" w:hAnsiTheme="minorEastAsia" w:hint="eastAsia"/>
        </w:rPr>
        <w:t>我们</w:t>
      </w:r>
      <w:r w:rsidRPr="004C7457">
        <w:rPr>
          <w:rFonts w:asciiTheme="minorEastAsia" w:hAnsiTheme="minorEastAsia"/>
        </w:rPr>
        <w:t>评估了SK-EGraphSAGE模型在这两个数据集上的分类精度、召回率和F1分数，进一步验证了模型在处理高维度、非线性网络流数据时的有效性和适应性。实验结果将展示SK-EGraphSAGE在公开数据集上的优越性能，并证明其在网络入侵检测任务中的潜在应用价值。</w:t>
      </w:r>
    </w:p>
    <w:p w:rsidR="00C44897" w:rsidRDefault="005A2015" w:rsidP="00FD381B">
      <w:pPr>
        <w:pStyle w:val="a6"/>
        <w:spacing w:before="120"/>
        <w:ind w:left="176"/>
        <w:rPr>
          <w:rFonts w:eastAsiaTheme="minorEastAsia"/>
          <w:sz w:val="24"/>
        </w:rPr>
      </w:pPr>
      <w:r w:rsidRPr="008D49CB">
        <w:rPr>
          <w:rFonts w:eastAsiaTheme="minorEastAsia" w:hint="eastAsia"/>
          <w:sz w:val="24"/>
        </w:rPr>
        <w:t>2.</w:t>
      </w:r>
      <w:r>
        <w:rPr>
          <w:rFonts w:eastAsiaTheme="minorEastAsia" w:hint="eastAsia"/>
          <w:sz w:val="24"/>
        </w:rPr>
        <w:t>2</w:t>
      </w:r>
      <w:r w:rsidR="002B4E38">
        <w:rPr>
          <w:rFonts w:eastAsiaTheme="minorEastAsia" w:hint="eastAsia"/>
          <w:sz w:val="24"/>
        </w:rPr>
        <w:t xml:space="preserve"> </w:t>
      </w:r>
      <w:r w:rsidR="001E119B">
        <w:rPr>
          <w:rFonts w:eastAsiaTheme="minorEastAsia" w:hint="eastAsia"/>
          <w:sz w:val="24"/>
        </w:rPr>
        <w:t>基于</w:t>
      </w:r>
      <w:r w:rsidR="002B4E38" w:rsidRPr="002B4E38">
        <w:rPr>
          <w:rFonts w:eastAsiaTheme="minorEastAsia"/>
          <w:sz w:val="24"/>
        </w:rPr>
        <w:t>多尺度跨序列相关性分析</w:t>
      </w:r>
      <w:r w:rsidR="001E119B">
        <w:rPr>
          <w:rFonts w:eastAsiaTheme="minorEastAsia" w:hint="eastAsia"/>
          <w:sz w:val="24"/>
        </w:rPr>
        <w:t>的</w:t>
      </w:r>
      <w:r w:rsidR="002B4E38" w:rsidRPr="002B4E38">
        <w:rPr>
          <w:rFonts w:eastAsiaTheme="minorEastAsia"/>
          <w:sz w:val="24"/>
        </w:rPr>
        <w:t>边缘计算节点负载异常检测</w:t>
      </w:r>
    </w:p>
    <w:p w:rsidR="00FD381B" w:rsidRDefault="00FD381B" w:rsidP="00FD381B">
      <w:pPr>
        <w:pStyle w:val="a6"/>
        <w:spacing w:before="120"/>
        <w:ind w:left="176"/>
        <w:jc w:val="center"/>
        <w:rPr>
          <w:rFonts w:eastAsiaTheme="minorEastAsia"/>
          <w:sz w:val="24"/>
        </w:rPr>
      </w:pPr>
      <w:r>
        <w:rPr>
          <w:rFonts w:eastAsiaTheme="minorEastAsia" w:hint="eastAsia"/>
          <w:noProof/>
          <w:sz w:val="24"/>
        </w:rPr>
        <w:drawing>
          <wp:inline distT="0" distB="0" distL="0" distR="0">
            <wp:extent cx="5794363" cy="2745301"/>
            <wp:effectExtent l="0" t="0" r="0" b="0"/>
            <wp:docPr id="134940457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404577" name="图片 1349404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64752" cy="2826029"/>
                    </a:xfrm>
                    <a:prstGeom prst="rect">
                      <a:avLst/>
                    </a:prstGeom>
                  </pic:spPr>
                </pic:pic>
              </a:graphicData>
            </a:graphic>
          </wp:inline>
        </w:drawing>
      </w:r>
    </w:p>
    <w:p w:rsidR="00FD381B" w:rsidRPr="00950B81" w:rsidRDefault="00FD381B" w:rsidP="00FD381B">
      <w:pPr>
        <w:pStyle w:val="a5"/>
        <w:ind w:firstLine="420"/>
        <w:jc w:val="center"/>
        <w:rPr>
          <w:rFonts w:asciiTheme="minorEastAsia" w:eastAsiaTheme="minorEastAsia" w:hAnsiTheme="minorEastAsia" w:hint="eastAsia"/>
          <w:sz w:val="21"/>
          <w:szCs w:val="21"/>
        </w:rPr>
      </w:pPr>
      <w:r w:rsidRPr="00950B81">
        <w:rPr>
          <w:rFonts w:asciiTheme="minorEastAsia" w:eastAsiaTheme="minorEastAsia" w:hAnsiTheme="minorEastAsia" w:hint="eastAsia"/>
          <w:sz w:val="21"/>
          <w:szCs w:val="21"/>
        </w:rPr>
        <w:t>图1 ADMSConvNet架构图</w:t>
      </w:r>
    </w:p>
    <w:p w:rsidR="00C44897" w:rsidRPr="008A7FEF" w:rsidRDefault="00C44897" w:rsidP="00C44897">
      <w:pPr>
        <w:pStyle w:val="a5"/>
        <w:ind w:left="0" w:firstLineChars="0" w:firstLine="0"/>
        <w:rPr>
          <w:rFonts w:hint="eastAsia"/>
        </w:rPr>
        <w:sectPr w:rsidR="00C44897" w:rsidRPr="008A7FEF">
          <w:pgSz w:w="11900" w:h="16840"/>
          <w:pgMar w:top="840" w:right="400" w:bottom="280" w:left="360" w:header="720" w:footer="720" w:gutter="0"/>
          <w:cols w:space="720"/>
        </w:sectPr>
      </w:pPr>
    </w:p>
    <w:p w:rsidR="00C3130F" w:rsidRDefault="003C3867" w:rsidP="008C42B7">
      <w:pPr>
        <w:pStyle w:val="a3"/>
        <w:spacing w:before="70" w:line="225" w:lineRule="auto"/>
        <w:ind w:left="150" w:right="273"/>
        <w:rPr>
          <w:lang w:eastAsia="zh-CN"/>
        </w:rPr>
      </w:pPr>
      <w:r w:rsidRPr="00412430">
        <w:rPr>
          <w:b/>
          <w:noProof/>
          <w:lang w:eastAsia="zh-CN"/>
        </w:rPr>
        <w:lastRenderedPageBreak/>
        <mc:AlternateContent>
          <mc:Choice Requires="wpg">
            <w:drawing>
              <wp:anchor distT="0" distB="0" distL="114300" distR="114300" simplePos="0" relativeHeight="503308784" behindDoc="1" locked="0" layoutInCell="1" allowOverlap="1">
                <wp:simplePos x="0" y="0"/>
                <wp:positionH relativeFrom="page">
                  <wp:posOffset>298764</wp:posOffset>
                </wp:positionH>
                <wp:positionV relativeFrom="page">
                  <wp:posOffset>389299</wp:posOffset>
                </wp:positionV>
                <wp:extent cx="6989276" cy="10128738"/>
                <wp:effectExtent l="0" t="0" r="8890" b="6350"/>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89276" cy="10128738"/>
                          <a:chOff x="465" y="320"/>
                          <a:chExt cx="10905" cy="15595"/>
                        </a:xfrm>
                      </wpg:grpSpPr>
                      <wps:wsp>
                        <wps:cNvPr id="3"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FD8130" id="Group 11" o:spid="_x0000_s1026" style="position:absolute;left:0;text-align:left;margin-left:23.5pt;margin-top:30.65pt;width:550.35pt;height:797.55pt;z-index:-7696;mso-position-horizontal-relative:page;mso-position-vertical-relative:page" coordorigin="465,320" coordsize="10905,15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" path="m,l,15580t,l10890,15580t,l10890,t,l,e" filled="f">
                  <v:path arrowok="t" o:connecttype="custom" o:connectlocs="0,327;0,15907;0,15907;10890,15907;10890,15907;10890,327;10890,327;0,327" o:connectangles="0,0,0,0,0,0,0,0"/>
                </v:shape>
                <w10:wrap anchorx="page" anchory="page"/>
              </v:group>
            </w:pict>
          </mc:Fallback>
        </mc:AlternateContent>
      </w:r>
      <w:r w:rsidR="00C3130F" w:rsidRPr="00412430">
        <w:rPr>
          <w:b/>
          <w:lang w:eastAsia="zh-CN"/>
        </w:rPr>
        <w:t>3、学术素养</w:t>
      </w:r>
      <w:r w:rsidR="00C3130F">
        <w:rPr>
          <w:lang w:eastAsia="zh-CN"/>
        </w:rPr>
        <w:t>（包括专业理解能力、专业批评能力、知识</w:t>
      </w:r>
      <w:r w:rsidR="008C42B7">
        <w:rPr>
          <w:lang w:eastAsia="zh-CN"/>
        </w:rPr>
        <w:t>运用能力、问题分析能力、参加国际交流和会议、在学期间</w:t>
      </w:r>
      <w:r w:rsidR="008C42B7">
        <w:rPr>
          <w:rFonts w:hint="eastAsia"/>
          <w:lang w:eastAsia="zh-CN"/>
        </w:rPr>
        <w:t>取得成果</w:t>
      </w:r>
      <w:r w:rsidR="008C42B7">
        <w:rPr>
          <w:lang w:eastAsia="zh-CN"/>
        </w:rPr>
        <w:t>等）</w:t>
      </w:r>
    </w:p>
    <w:p w:rsidR="00C80BD2" w:rsidRDefault="00C80BD2" w:rsidP="00C80BD2">
      <w:pPr>
        <w:pStyle w:val="a5"/>
      </w:pPr>
      <w:r w:rsidRPr="0077626D">
        <w:t>在过去</w:t>
      </w:r>
      <w:r>
        <w:rPr>
          <w:rFonts w:hint="eastAsia"/>
        </w:rPr>
        <w:t>两年</w:t>
      </w:r>
      <w:r w:rsidRPr="0077626D">
        <w:t>的研究生学习生涯中，我的学术素养得到了显著提升。在程斌老师的悉心指导下，通过对课题方向的深入研究，我逐渐掌握了扎实的专业知识和技术技能，为我在学术道路上的进一步发展奠定了坚实的基础。</w:t>
      </w:r>
    </w:p>
    <w:p w:rsidR="00C80BD2" w:rsidRDefault="00C80BD2" w:rsidP="00C80BD2">
      <w:pPr>
        <w:pStyle w:val="a5"/>
      </w:pPr>
      <w:r w:rsidRPr="0077626D">
        <w:t>首先，在专业理解能力方面，我专注于选修如</w:t>
      </w:r>
      <w:r>
        <w:rPr>
          <w:rFonts w:hint="eastAsia"/>
        </w:rPr>
        <w:t>计算机网络安全</w:t>
      </w:r>
      <w:r w:rsidRPr="0077626D">
        <w:t>、</w:t>
      </w:r>
      <w:r>
        <w:rPr>
          <w:rFonts w:hint="eastAsia"/>
        </w:rPr>
        <w:t>软件工程</w:t>
      </w:r>
      <w:r w:rsidRPr="0077626D">
        <w:t>、</w:t>
      </w:r>
      <w:r>
        <w:rPr>
          <w:rFonts w:hint="eastAsia"/>
        </w:rPr>
        <w:t>机器学习理论与应用</w:t>
      </w:r>
      <w:r w:rsidRPr="0077626D">
        <w:t>等核心课程。这些课程不仅为我提供了扎实的理论基础，也使我掌握了领域内最新的研究工具和方法。通过系统的学习，我能够深刻理解这些课程中的关键概念，并能够将其与我的研究方向相结合。每一门课程都帮助我更好地理解复杂的技术原理，并培养了我独立解决问题的能力。</w:t>
      </w:r>
      <w:r w:rsidRPr="000D6DF1">
        <w:t>在学术研究的过程中，我不仅仅停留在课堂学习的层面，而是将理论知识延展至实际应用中。我结合所学内容，主动系统地研读了大量相关文献，涉及领域包括</w:t>
      </w:r>
      <w:r>
        <w:rPr>
          <w:rFonts w:hint="eastAsia"/>
        </w:rPr>
        <w:t>异常检测</w:t>
      </w:r>
      <w:r w:rsidRPr="000D6DF1">
        <w:t>中的经典算法、</w:t>
      </w:r>
      <w:r>
        <w:rPr>
          <w:rFonts w:hint="eastAsia"/>
        </w:rPr>
        <w:t>入侵检测</w:t>
      </w:r>
      <w:r w:rsidRPr="000D6DF1">
        <w:t>技术的最新进展以及</w:t>
      </w:r>
      <w:r>
        <w:rPr>
          <w:rFonts w:hint="eastAsia"/>
        </w:rPr>
        <w:t>时间序列分析</w:t>
      </w:r>
      <w:r w:rsidRPr="000D6DF1">
        <w:t>的前沿研究。这些文献的阅读不仅开阔了我的视野，也帮助我掌握了该领域内的核心研究方法和当前的技术趋势。在此基础上，我积极参与了多项与课题相关的实验和项目，实践中遇到的问题促使我进一步巩固和加深了对理论知识的理解。</w:t>
      </w:r>
      <w:r w:rsidRPr="00D901D2">
        <w:t>通过这些努力，我逐渐形成了全面的专业理解能力，能够从理论到实践再到创新的全过程中，提出具有前瞻性和实际应用价值的研究成果。这不仅为我当前的课题研究奠定了坚实的基础，也为我未来在学术领域的持续发展提供了有力的支持。</w:t>
      </w:r>
    </w:p>
    <w:p w:rsidR="00C80BD2" w:rsidRDefault="00C80BD2" w:rsidP="00C80BD2">
      <w:pPr>
        <w:pStyle w:val="a5"/>
      </w:pPr>
      <w:r w:rsidRPr="007A1628">
        <w:t>在专业批评能力方面，我始终坚持培养和运用批判性思维，积极参与学术讨论和团队合作，并在此过程中不断提升自己的学术鉴别力。在研究生阶段，我深刻认识到，批判性思维不仅是学术研究的重要工具，更是推动个人和集体进步的关键力量。在参与的学术讨论中，我不仅仅停留于理论知识的积累，而是更加注重将所学知识与实际应用相结合。我会主动发起或参与讨论，针对课题研究中的难点和前沿问题，提出自己的见解和分析。在这些讨论中，我力求从不同角度深入剖析问题，通过与导师和同学们的互动，不断完善自己的思考路径。批判性思维不仅是学术研究的关键能力之一，更是促进自我提升的重要力量。通过不断挑战已有的理论和观点，我能够更加清晰地识别研究中的不足和改进空间。同时，批判性思维也促使我保持谦逊和开放的态度，接受他人的建议和批评，进而在学术道路上不断进步。</w:t>
      </w:r>
    </w:p>
    <w:p w:rsidR="00C80BD2" w:rsidRDefault="00C80BD2" w:rsidP="00C80BD2">
      <w:pPr>
        <w:pStyle w:val="a5"/>
      </w:pPr>
      <w:r w:rsidRPr="007A1628">
        <w:t>在知识运用能力方面，我始终强调将所学的理论知识灵活应用于实际研究中，力求通过理论与实践的紧密结合来解决课题中的实际问题。在研究生阶段，我深刻认识到，理论知识只有在实践中得到有效应用，才能真正转化为具有实用价值的研究成果。因此，我在每一个研究环节中，都尽力将理论与实践相结合，推动课题研究向更高层次发展。在研究过程中，我注重从多角度、多层次思考问题，以确保提出的解决方案不仅具备科学性，还具有较强的实际可行性。每当面对复杂的研究问题时，我会首先从理论层面进行全面分析，明确相关的理论依据和研究框架。在此基础上，我结合实际情况，设计了多个实验以验证研究假设。通过实验设计，我能够将抽象的理论具体化，检验其在实际应用中的有效性。例如，在某一项实验中，我通过调整实验参数和条件，逐步验证了不同变量对结果的影响，从而找到了最优的实验方案。这种方法不仅提高了研究的精确度，也增强了研究成果的科学性和可信度。</w:t>
      </w:r>
    </w:p>
    <w:p w:rsidR="007769F4" w:rsidRPr="00C80BD2" w:rsidRDefault="00575DF3" w:rsidP="00EC0007">
      <w:pPr>
        <w:pStyle w:val="a5"/>
      </w:pPr>
      <w:r w:rsidRPr="004015BC">
        <w:rPr>
          <w:bCs w:val="0"/>
        </w:rPr>
        <w:t>在学术成果方面，我在研究生期间以第一作者身份撰写了一篇具有一定学术价值的小论文，并已将其投稿至</w:t>
      </w:r>
      <w:r w:rsidRPr="004015BC">
        <w:rPr>
          <w:bCs w:val="0"/>
        </w:rPr>
        <w:t>IEEE Transactions on Neural Network</w:t>
      </w:r>
      <w:r>
        <w:rPr>
          <w:rFonts w:hint="eastAsia"/>
          <w:bCs w:val="0"/>
        </w:rPr>
        <w:t>s</w:t>
      </w:r>
      <w:r w:rsidRPr="004015BC">
        <w:rPr>
          <w:bCs w:val="0"/>
        </w:rPr>
        <w:t xml:space="preserve"> and Learning Systems</w:t>
      </w:r>
      <w:r w:rsidRPr="004015BC">
        <w:rPr>
          <w:bCs w:val="0"/>
        </w:rPr>
        <w:t>期刊。</w:t>
      </w:r>
      <w:r w:rsidRPr="00282A05">
        <w:rPr>
          <w:bCs w:val="0"/>
        </w:rPr>
        <w:t>撰写论文的过程中，我经历了从选题、文献调研、实验设计到数据分析和结果讨论的完整研究流程。这一过程让我更加深入地理解了如何将学术研究与实际应用相结合。在确定研究课题时，我充分考虑了课题的创新性和实际应用价值，选择了一个在技术前沿具有挑战性和现实意义的研究方向。为确保论文的科学性和严谨性，</w:t>
      </w:r>
      <w:r w:rsidRPr="00412430">
        <w:rPr>
          <w:b/>
          <w:noProof/>
        </w:rPr>
        <w:lastRenderedPageBreak/>
        <mc:AlternateContent>
          <mc:Choice Requires="wpg">
            <w:drawing>
              <wp:anchor distT="0" distB="0" distL="114300" distR="114300" simplePos="0" relativeHeight="503310832" behindDoc="1" locked="0" layoutInCell="1" allowOverlap="1" wp14:anchorId="12B263FC" wp14:editId="60B28373">
                <wp:simplePos x="0" y="0"/>
                <wp:positionH relativeFrom="page">
                  <wp:posOffset>277793</wp:posOffset>
                </wp:positionH>
                <wp:positionV relativeFrom="page">
                  <wp:posOffset>405114</wp:posOffset>
                </wp:positionV>
                <wp:extent cx="6999406" cy="10087716"/>
                <wp:effectExtent l="0" t="0" r="11430" b="8890"/>
                <wp:wrapNone/>
                <wp:docPr id="43099559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9406" cy="10087716"/>
                          <a:chOff x="472" y="327"/>
                          <a:chExt cx="10890" cy="15580"/>
                        </a:xfrm>
                      </wpg:grpSpPr>
                      <wps:wsp>
                        <wps:cNvPr id="963649536" name="AutoShape 13"/>
                        <wps:cNvSpPr>
                          <a:spLocks/>
                        </wps:cNvSpPr>
                        <wps:spPr bwMode="auto">
                          <a:xfrm>
                            <a:off x="495" y="350"/>
                            <a:ext cx="10845" cy="15534"/>
                          </a:xfrm>
                          <a:custGeom>
                            <a:avLst/>
                            <a:gdLst>
                              <a:gd name="T0" fmla="+- 0 495 495"/>
                              <a:gd name="T1" fmla="*/ T0 w 10845"/>
                              <a:gd name="T2" fmla="+- 0 350 350"/>
                              <a:gd name="T3" fmla="*/ 350 h 15534"/>
                              <a:gd name="T4" fmla="+- 0 495 495"/>
                              <a:gd name="T5" fmla="*/ T4 w 10845"/>
                              <a:gd name="T6" fmla="+- 0 15884 350"/>
                              <a:gd name="T7" fmla="*/ 15884 h 15534"/>
                              <a:gd name="T8" fmla="+- 0 495 495"/>
                              <a:gd name="T9" fmla="*/ T8 w 10845"/>
                              <a:gd name="T10" fmla="+- 0 15884 350"/>
                              <a:gd name="T11" fmla="*/ 15884 h 15534"/>
                              <a:gd name="T12" fmla="+- 0 11340 495"/>
                              <a:gd name="T13" fmla="*/ T12 w 10845"/>
                              <a:gd name="T14" fmla="+- 0 15884 350"/>
                              <a:gd name="T15" fmla="*/ 15884 h 15534"/>
                              <a:gd name="T16" fmla="+- 0 11340 495"/>
                              <a:gd name="T17" fmla="*/ T16 w 10845"/>
                              <a:gd name="T18" fmla="+- 0 15884 350"/>
                              <a:gd name="T19" fmla="*/ 15884 h 15534"/>
                              <a:gd name="T20" fmla="+- 0 11340 495"/>
                              <a:gd name="T21" fmla="*/ T20 w 10845"/>
                              <a:gd name="T22" fmla="+- 0 350 350"/>
                              <a:gd name="T23" fmla="*/ 350 h 15534"/>
                              <a:gd name="T24" fmla="+- 0 11340 495"/>
                              <a:gd name="T25" fmla="*/ T24 w 10845"/>
                              <a:gd name="T26" fmla="+- 0 350 350"/>
                              <a:gd name="T27" fmla="*/ 350 h 15534"/>
                              <a:gd name="T28" fmla="+- 0 495 495"/>
                              <a:gd name="T29" fmla="*/ T28 w 10845"/>
                              <a:gd name="T30" fmla="+- 0 350 350"/>
                              <a:gd name="T31" fmla="*/ 350 h 155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45" h="15534">
                                <a:moveTo>
                                  <a:pt x="0" y="0"/>
                                </a:moveTo>
                                <a:lnTo>
                                  <a:pt x="0" y="15534"/>
                                </a:lnTo>
                                <a:moveTo>
                                  <a:pt x="0" y="15534"/>
                                </a:moveTo>
                                <a:lnTo>
                                  <a:pt x="10845" y="15534"/>
                                </a:lnTo>
                                <a:moveTo>
                                  <a:pt x="10845" y="15534"/>
                                </a:moveTo>
                                <a:lnTo>
                                  <a:pt x="10845" y="0"/>
                                </a:lnTo>
                                <a:moveTo>
                                  <a:pt x="10845" y="0"/>
                                </a:moveTo>
                                <a:lnTo>
                                  <a:pt x="0" y="0"/>
                                </a:lnTo>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144345" name="AutoShape 12"/>
                        <wps:cNvSpPr>
                          <a:spLocks/>
                        </wps:cNvSpPr>
                        <wps:spPr bwMode="auto">
                          <a:xfrm>
                            <a:off x="472" y="327"/>
                            <a:ext cx="10890" cy="15580"/>
                          </a:xfrm>
                          <a:custGeom>
                            <a:avLst/>
                            <a:gdLst>
                              <a:gd name="T0" fmla="+- 0 473 473"/>
                              <a:gd name="T1" fmla="*/ T0 w 10890"/>
                              <a:gd name="T2" fmla="+- 0 327 327"/>
                              <a:gd name="T3" fmla="*/ 327 h 15580"/>
                              <a:gd name="T4" fmla="+- 0 473 473"/>
                              <a:gd name="T5" fmla="*/ T4 w 10890"/>
                              <a:gd name="T6" fmla="+- 0 15907 327"/>
                              <a:gd name="T7" fmla="*/ 15907 h 15580"/>
                              <a:gd name="T8" fmla="+- 0 473 473"/>
                              <a:gd name="T9" fmla="*/ T8 w 10890"/>
                              <a:gd name="T10" fmla="+- 0 15907 327"/>
                              <a:gd name="T11" fmla="*/ 15907 h 15580"/>
                              <a:gd name="T12" fmla="+- 0 11363 473"/>
                              <a:gd name="T13" fmla="*/ T12 w 10890"/>
                              <a:gd name="T14" fmla="+- 0 15907 327"/>
                              <a:gd name="T15" fmla="*/ 15907 h 15580"/>
                              <a:gd name="T16" fmla="+- 0 11363 473"/>
                              <a:gd name="T17" fmla="*/ T16 w 10890"/>
                              <a:gd name="T18" fmla="+- 0 15907 327"/>
                              <a:gd name="T19" fmla="*/ 15907 h 15580"/>
                              <a:gd name="T20" fmla="+- 0 11363 473"/>
                              <a:gd name="T21" fmla="*/ T20 w 10890"/>
                              <a:gd name="T22" fmla="+- 0 327 327"/>
                              <a:gd name="T23" fmla="*/ 327 h 15580"/>
                              <a:gd name="T24" fmla="+- 0 11363 473"/>
                              <a:gd name="T25" fmla="*/ T24 w 10890"/>
                              <a:gd name="T26" fmla="+- 0 327 327"/>
                              <a:gd name="T27" fmla="*/ 327 h 15580"/>
                              <a:gd name="T28" fmla="+- 0 473 473"/>
                              <a:gd name="T29" fmla="*/ T28 w 10890"/>
                              <a:gd name="T30" fmla="+- 0 327 327"/>
                              <a:gd name="T31" fmla="*/ 327 h 1558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890" h="15580">
                                <a:moveTo>
                                  <a:pt x="0" y="0"/>
                                </a:moveTo>
                                <a:lnTo>
                                  <a:pt x="0" y="15580"/>
                                </a:lnTo>
                                <a:moveTo>
                                  <a:pt x="0" y="15580"/>
                                </a:moveTo>
                                <a:lnTo>
                                  <a:pt x="10890" y="15580"/>
                                </a:lnTo>
                                <a:moveTo>
                                  <a:pt x="10890" y="15580"/>
                                </a:moveTo>
                                <a:lnTo>
                                  <a:pt x="10890" y="0"/>
                                </a:lnTo>
                                <a:moveTo>
                                  <a:pt x="10890" y="0"/>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C91B04" id="Group 11" o:spid="_x0000_s1026" style="position:absolute;left:0;text-align:left;margin-left:21.85pt;margin-top:31.9pt;width:551.15pt;height:794.3pt;z-index:-5648;mso-position-horizontal-relative:page;mso-position-vertical-relative:page" coordorigin="472,327" coordsize="10890,155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">
                <v:shape id="AutoShape 13" o:spid="_x0000_s1027" style="position:absolute;left:495;top:350;width:10845;height:15534;visibility:visible;mso-wrap-style:square;v-text-anchor:top" coordsize="10845,15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" path="m,l,15534t,l10845,15534t,l10845,t,l,e" filled="f" strokeweight="1.5pt">
                  <v:path arrowok="t" o:connecttype="custom" o:connectlocs="0,350;0,15884;0,15884;10845,15884;10845,15884;10845,350;10845,350;0,350" o:connectangles="0,0,0,0,0,0,0,0"/>
                </v:shape>
                <v:shape id="AutoShape 12" o:spid="_x0000_s1028" style="position:absolute;left:472;top:327;width:10890;height:15580;visibility:visible;mso-wrap-style:square;v-text-anchor:top" coordsize="10890,155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" path="m,l,15580t,l10890,15580t,l10890,t,l,e" filled="f">
                  <v:path arrowok="t" o:connecttype="custom" o:connectlocs="0,327;0,15907;0,15907;10890,15907;10890,15907;10890,327;10890,327;0,327" o:connectangles="0,0,0,0,0,0,0,0"/>
                </v:shape>
                <w10:wrap anchorx="page" anchory="page"/>
              </v:group>
            </w:pict>
          </mc:Fallback>
        </mc:AlternateContent>
      </w:r>
      <w:r w:rsidRPr="00282A05">
        <w:rPr>
          <w:bCs w:val="0"/>
        </w:rPr>
        <w:t>我在广泛阅读相关领域文献的基础上，提出了自己的研究假设和方法。通过精心设计实验并进行数据收集与分析，我验证了提出的方法，并将研究成果转化为可应用的技术方案。此外，通过与导师和同行的讨论和反馈，我对学术写作的规范和要求有了更为深刻的理解。这不仅帮助我提高了论文的质量，也让我在学术交流中更加自信和从容。</w:t>
      </w:r>
      <w:r>
        <w:rPr>
          <w:rFonts w:hint="eastAsia"/>
          <w:bCs w:val="0"/>
        </w:rPr>
        <w:t>通过在以上方面能力的提升，</w:t>
      </w:r>
      <w:r w:rsidRPr="00D21C83">
        <w:rPr>
          <w:bCs w:val="0"/>
        </w:rPr>
        <w:t>不仅让我在研究能力和学术表达上取得了长足进步，也让我更加坚定了将学术研究与实际应用紧密结合的信念。我深知，学术研究的最终目标是推动技术创新和社会进步。因此，在未来的研究工作中，我将继续秉持这一理念，努力将更多的研究成果转化为具有实际应用价值的技术方案，为学术界和产业界的发展贡献自己的力量。</w:t>
      </w:r>
    </w:p>
    <w:sectPr w:rsidR="007769F4" w:rsidRPr="00C80BD2">
      <w:pgSz w:w="11900" w:h="16840"/>
      <w:pgMar w:top="64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XITS Math">
    <w:panose1 w:val="02000503000000000000"/>
    <w:charset w:val="00"/>
    <w:family w:val="auto"/>
    <w:notTrueType/>
    <w:pitch w:val="variable"/>
    <w:sig w:usb0="A00022FF" w:usb1="0A02FDFF" w:usb2="0A00002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36A3C"/>
    <w:multiLevelType w:val="hybridMultilevel"/>
    <w:tmpl w:val="9DA4105E"/>
    <w:lvl w:ilvl="0" w:tplc="37AC2A5E">
      <w:numFmt w:val="bullet"/>
      <w:lvlText w:val="□"/>
      <w:lvlJc w:val="left"/>
      <w:pPr>
        <w:ind w:left="745" w:hanging="298"/>
      </w:pPr>
      <w:rPr>
        <w:rFonts w:ascii="宋体" w:eastAsia="宋体" w:hAnsi="宋体" w:cs="宋体" w:hint="default"/>
        <w:w w:val="100"/>
        <w:sz w:val="24"/>
        <w:szCs w:val="24"/>
      </w:rPr>
    </w:lvl>
    <w:lvl w:ilvl="1" w:tplc="B2D4272E">
      <w:numFmt w:val="bullet"/>
      <w:lvlText w:val="•"/>
      <w:lvlJc w:val="left"/>
      <w:pPr>
        <w:ind w:left="1746" w:hanging="298"/>
      </w:pPr>
      <w:rPr>
        <w:rFonts w:hint="default"/>
      </w:rPr>
    </w:lvl>
    <w:lvl w:ilvl="2" w:tplc="7212958C">
      <w:numFmt w:val="bullet"/>
      <w:lvlText w:val="•"/>
      <w:lvlJc w:val="left"/>
      <w:pPr>
        <w:ind w:left="2753" w:hanging="298"/>
      </w:pPr>
      <w:rPr>
        <w:rFonts w:hint="default"/>
      </w:rPr>
    </w:lvl>
    <w:lvl w:ilvl="3" w:tplc="A5E81F36">
      <w:numFmt w:val="bullet"/>
      <w:lvlText w:val="•"/>
      <w:lvlJc w:val="left"/>
      <w:pPr>
        <w:ind w:left="3760" w:hanging="298"/>
      </w:pPr>
      <w:rPr>
        <w:rFonts w:hint="default"/>
      </w:rPr>
    </w:lvl>
    <w:lvl w:ilvl="4" w:tplc="9A7AD17E">
      <w:numFmt w:val="bullet"/>
      <w:lvlText w:val="•"/>
      <w:lvlJc w:val="left"/>
      <w:pPr>
        <w:ind w:left="4767" w:hanging="298"/>
      </w:pPr>
      <w:rPr>
        <w:rFonts w:hint="default"/>
      </w:rPr>
    </w:lvl>
    <w:lvl w:ilvl="5" w:tplc="4AC497D0">
      <w:numFmt w:val="bullet"/>
      <w:lvlText w:val="•"/>
      <w:lvlJc w:val="left"/>
      <w:pPr>
        <w:ind w:left="5774" w:hanging="298"/>
      </w:pPr>
      <w:rPr>
        <w:rFonts w:hint="default"/>
      </w:rPr>
    </w:lvl>
    <w:lvl w:ilvl="6" w:tplc="9326BC48">
      <w:numFmt w:val="bullet"/>
      <w:lvlText w:val="•"/>
      <w:lvlJc w:val="left"/>
      <w:pPr>
        <w:ind w:left="6781" w:hanging="298"/>
      </w:pPr>
      <w:rPr>
        <w:rFonts w:hint="default"/>
      </w:rPr>
    </w:lvl>
    <w:lvl w:ilvl="7" w:tplc="A344F1E2">
      <w:numFmt w:val="bullet"/>
      <w:lvlText w:val="•"/>
      <w:lvlJc w:val="left"/>
      <w:pPr>
        <w:ind w:left="7787" w:hanging="298"/>
      </w:pPr>
      <w:rPr>
        <w:rFonts w:hint="default"/>
      </w:rPr>
    </w:lvl>
    <w:lvl w:ilvl="8" w:tplc="2C2E3954">
      <w:numFmt w:val="bullet"/>
      <w:lvlText w:val="•"/>
      <w:lvlJc w:val="left"/>
      <w:pPr>
        <w:ind w:left="8794" w:hanging="298"/>
      </w:pPr>
      <w:rPr>
        <w:rFonts w:hint="default"/>
      </w:rPr>
    </w:lvl>
  </w:abstractNum>
  <w:abstractNum w:abstractNumId="1" w15:restartNumberingAfterBreak="0">
    <w:nsid w:val="4E7651D4"/>
    <w:multiLevelType w:val="hybridMultilevel"/>
    <w:tmpl w:val="04AA5794"/>
    <w:lvl w:ilvl="0" w:tplc="441446B8">
      <w:numFmt w:val="bullet"/>
      <w:lvlText w:val="○"/>
      <w:lvlJc w:val="left"/>
      <w:pPr>
        <w:ind w:left="650" w:hanging="290"/>
      </w:pPr>
      <w:rPr>
        <w:rFonts w:ascii="宋体" w:eastAsia="宋体" w:hAnsi="宋体" w:cs="宋体" w:hint="default"/>
        <w:w w:val="100"/>
        <w:sz w:val="24"/>
        <w:szCs w:val="24"/>
      </w:rPr>
    </w:lvl>
    <w:lvl w:ilvl="1" w:tplc="7ADA7012">
      <w:numFmt w:val="bullet"/>
      <w:lvlText w:val="•"/>
      <w:lvlJc w:val="left"/>
      <w:pPr>
        <w:ind w:left="1708" w:hanging="290"/>
      </w:pPr>
      <w:rPr>
        <w:rFonts w:hint="default"/>
      </w:rPr>
    </w:lvl>
    <w:lvl w:ilvl="2" w:tplc="CA12B2D6">
      <w:numFmt w:val="bullet"/>
      <w:lvlText w:val="•"/>
      <w:lvlJc w:val="left"/>
      <w:pPr>
        <w:ind w:left="2756" w:hanging="290"/>
      </w:pPr>
      <w:rPr>
        <w:rFonts w:hint="default"/>
      </w:rPr>
    </w:lvl>
    <w:lvl w:ilvl="3" w:tplc="5CFA50CA">
      <w:numFmt w:val="bullet"/>
      <w:lvlText w:val="•"/>
      <w:lvlJc w:val="left"/>
      <w:pPr>
        <w:ind w:left="3804" w:hanging="290"/>
      </w:pPr>
      <w:rPr>
        <w:rFonts w:hint="default"/>
      </w:rPr>
    </w:lvl>
    <w:lvl w:ilvl="4" w:tplc="DAAC840A">
      <w:numFmt w:val="bullet"/>
      <w:lvlText w:val="•"/>
      <w:lvlJc w:val="left"/>
      <w:pPr>
        <w:ind w:left="4852" w:hanging="290"/>
      </w:pPr>
      <w:rPr>
        <w:rFonts w:hint="default"/>
      </w:rPr>
    </w:lvl>
    <w:lvl w:ilvl="5" w:tplc="F698D3F6">
      <w:numFmt w:val="bullet"/>
      <w:lvlText w:val="•"/>
      <w:lvlJc w:val="left"/>
      <w:pPr>
        <w:ind w:left="5900" w:hanging="290"/>
      </w:pPr>
      <w:rPr>
        <w:rFonts w:hint="default"/>
      </w:rPr>
    </w:lvl>
    <w:lvl w:ilvl="6" w:tplc="0B90D0A8">
      <w:numFmt w:val="bullet"/>
      <w:lvlText w:val="•"/>
      <w:lvlJc w:val="left"/>
      <w:pPr>
        <w:ind w:left="6948" w:hanging="290"/>
      </w:pPr>
      <w:rPr>
        <w:rFonts w:hint="default"/>
      </w:rPr>
    </w:lvl>
    <w:lvl w:ilvl="7" w:tplc="6F4C0F02">
      <w:numFmt w:val="bullet"/>
      <w:lvlText w:val="•"/>
      <w:lvlJc w:val="left"/>
      <w:pPr>
        <w:ind w:left="7996" w:hanging="290"/>
      </w:pPr>
      <w:rPr>
        <w:rFonts w:hint="default"/>
      </w:rPr>
    </w:lvl>
    <w:lvl w:ilvl="8" w:tplc="108295E6">
      <w:numFmt w:val="bullet"/>
      <w:lvlText w:val="•"/>
      <w:lvlJc w:val="left"/>
      <w:pPr>
        <w:ind w:left="9044" w:hanging="290"/>
      </w:pPr>
      <w:rPr>
        <w:rFonts w:hint="default"/>
      </w:rPr>
    </w:lvl>
  </w:abstractNum>
  <w:num w:numId="1" w16cid:durableId="2000885251">
    <w:abstractNumId w:val="0"/>
  </w:num>
  <w:num w:numId="2" w16cid:durableId="1836720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894"/>
    <w:rsid w:val="0000164F"/>
    <w:rsid w:val="0000219A"/>
    <w:rsid w:val="00012552"/>
    <w:rsid w:val="00057087"/>
    <w:rsid w:val="000D4E38"/>
    <w:rsid w:val="00122CC0"/>
    <w:rsid w:val="0014084F"/>
    <w:rsid w:val="00162FD1"/>
    <w:rsid w:val="001C1894"/>
    <w:rsid w:val="001E119B"/>
    <w:rsid w:val="002066E0"/>
    <w:rsid w:val="00225529"/>
    <w:rsid w:val="00235094"/>
    <w:rsid w:val="0027126F"/>
    <w:rsid w:val="00272A52"/>
    <w:rsid w:val="002B4E38"/>
    <w:rsid w:val="003B6CB1"/>
    <w:rsid w:val="003B70A6"/>
    <w:rsid w:val="003C3867"/>
    <w:rsid w:val="004072D1"/>
    <w:rsid w:val="00412430"/>
    <w:rsid w:val="0045033B"/>
    <w:rsid w:val="004503EA"/>
    <w:rsid w:val="00490BE3"/>
    <w:rsid w:val="00493A5E"/>
    <w:rsid w:val="004C706C"/>
    <w:rsid w:val="004C7457"/>
    <w:rsid w:val="004E4667"/>
    <w:rsid w:val="00575DF3"/>
    <w:rsid w:val="00593B8B"/>
    <w:rsid w:val="005A2015"/>
    <w:rsid w:val="005A5F14"/>
    <w:rsid w:val="005B4B20"/>
    <w:rsid w:val="005E12F6"/>
    <w:rsid w:val="00650A37"/>
    <w:rsid w:val="006611F2"/>
    <w:rsid w:val="006C1A0F"/>
    <w:rsid w:val="006C6619"/>
    <w:rsid w:val="00757A5C"/>
    <w:rsid w:val="00764395"/>
    <w:rsid w:val="007769F4"/>
    <w:rsid w:val="00793322"/>
    <w:rsid w:val="007A19A5"/>
    <w:rsid w:val="007A3597"/>
    <w:rsid w:val="007A62A1"/>
    <w:rsid w:val="007F5962"/>
    <w:rsid w:val="008A7FEF"/>
    <w:rsid w:val="008C42B7"/>
    <w:rsid w:val="008D49CB"/>
    <w:rsid w:val="008D5296"/>
    <w:rsid w:val="0090075D"/>
    <w:rsid w:val="00950B81"/>
    <w:rsid w:val="009740F9"/>
    <w:rsid w:val="009D1B53"/>
    <w:rsid w:val="00A0644E"/>
    <w:rsid w:val="00A304BE"/>
    <w:rsid w:val="00A51E8D"/>
    <w:rsid w:val="00A74B3C"/>
    <w:rsid w:val="00AF5389"/>
    <w:rsid w:val="00BE5E6C"/>
    <w:rsid w:val="00C3130F"/>
    <w:rsid w:val="00C349BE"/>
    <w:rsid w:val="00C41C5C"/>
    <w:rsid w:val="00C44897"/>
    <w:rsid w:val="00C80BD2"/>
    <w:rsid w:val="00D02BFB"/>
    <w:rsid w:val="00D849AA"/>
    <w:rsid w:val="00E137F1"/>
    <w:rsid w:val="00E164C8"/>
    <w:rsid w:val="00E94A07"/>
    <w:rsid w:val="00EC0007"/>
    <w:rsid w:val="00EC1849"/>
    <w:rsid w:val="00F24908"/>
    <w:rsid w:val="00F345F4"/>
    <w:rsid w:val="00F76E5C"/>
    <w:rsid w:val="00FB6F5B"/>
    <w:rsid w:val="00FD381B"/>
    <w:rsid w:val="00FF3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CBBCB"/>
  <w15:docId w15:val="{FCBFA068-62EB-46B3-9B05-CE0E854C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paragraph" w:styleId="1">
    <w:name w:val="heading 1"/>
    <w:basedOn w:val="a"/>
    <w:uiPriority w:val="1"/>
    <w:qFormat/>
    <w:pPr>
      <w:spacing w:before="58"/>
      <w:ind w:left="3644"/>
      <w:outlineLvl w:val="0"/>
    </w:pPr>
    <w:rPr>
      <w:sz w:val="30"/>
      <w:szCs w:val="3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spacing w:before="224"/>
      <w:ind w:left="650" w:hanging="289"/>
    </w:pPr>
  </w:style>
  <w:style w:type="paragraph" w:customStyle="1" w:styleId="TableParagraph">
    <w:name w:val="Table Paragraph"/>
    <w:basedOn w:val="a"/>
    <w:uiPriority w:val="1"/>
    <w:qFormat/>
    <w:pPr>
      <w:ind w:left="22"/>
    </w:pPr>
  </w:style>
  <w:style w:type="paragraph" w:customStyle="1" w:styleId="a5">
    <w:name w:val="同济段落字体"/>
    <w:uiPriority w:val="1"/>
    <w:qFormat/>
    <w:rsid w:val="00C80BD2"/>
    <w:pPr>
      <w:spacing w:line="400" w:lineRule="exact"/>
      <w:ind w:left="170" w:right="283" w:firstLineChars="200" w:firstLine="480"/>
      <w:jc w:val="both"/>
    </w:pPr>
    <w:rPr>
      <w:rFonts w:ascii="Times New Roman" w:eastAsia="宋体" w:hAnsi="Times New Roman" w:cs="宋体"/>
      <w:bCs/>
      <w:sz w:val="24"/>
      <w:szCs w:val="24"/>
      <w:lang w:eastAsia="zh-CN"/>
    </w:rPr>
  </w:style>
  <w:style w:type="paragraph" w:customStyle="1" w:styleId="a6">
    <w:name w:val="同济二级标题"/>
    <w:uiPriority w:val="1"/>
    <w:qFormat/>
    <w:rsid w:val="008D49CB"/>
    <w:pPr>
      <w:spacing w:before="240" w:after="120"/>
      <w:outlineLvl w:val="1"/>
    </w:pPr>
    <w:rPr>
      <w:rFonts w:asciiTheme="minorEastAsia" w:eastAsia="黑体" w:hAnsiTheme="minorEastAsia" w:cs="宋体"/>
      <w:b/>
      <w:sz w:val="28"/>
      <w:szCs w:val="24"/>
      <w:lang w:eastAsia="zh-CN"/>
    </w:rPr>
  </w:style>
  <w:style w:type="paragraph" w:styleId="a7">
    <w:name w:val="Normal (Web)"/>
    <w:basedOn w:val="a"/>
    <w:uiPriority w:val="99"/>
    <w:semiHidden/>
    <w:unhideWhenUsed/>
    <w:rsid w:val="00E137F1"/>
    <w:rPr>
      <w:rFonts w:ascii="Times New Roman" w:hAnsi="Times New Roman" w:cs="Times New Roman"/>
      <w:sz w:val="24"/>
      <w:szCs w:val="24"/>
    </w:rPr>
  </w:style>
  <w:style w:type="character" w:styleId="a8">
    <w:name w:val="Placeholder Text"/>
    <w:basedOn w:val="a0"/>
    <w:uiPriority w:val="99"/>
    <w:semiHidden/>
    <w:rsid w:val="006611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318897">
      <w:bodyDiv w:val="1"/>
      <w:marLeft w:val="0"/>
      <w:marRight w:val="0"/>
      <w:marTop w:val="0"/>
      <w:marBottom w:val="0"/>
      <w:divBdr>
        <w:top w:val="none" w:sz="0" w:space="0" w:color="auto"/>
        <w:left w:val="none" w:sz="0" w:space="0" w:color="auto"/>
        <w:bottom w:val="none" w:sz="0" w:space="0" w:color="auto"/>
        <w:right w:val="none" w:sz="0" w:space="0" w:color="auto"/>
      </w:divBdr>
      <w:divsChild>
        <w:div w:id="305741269">
          <w:marLeft w:val="0"/>
          <w:marRight w:val="0"/>
          <w:marTop w:val="0"/>
          <w:marBottom w:val="0"/>
          <w:divBdr>
            <w:top w:val="none" w:sz="0" w:space="0" w:color="auto"/>
            <w:left w:val="none" w:sz="0" w:space="0" w:color="auto"/>
            <w:bottom w:val="none" w:sz="0" w:space="0" w:color="auto"/>
            <w:right w:val="none" w:sz="0" w:space="0" w:color="auto"/>
          </w:divBdr>
          <w:divsChild>
            <w:div w:id="1411737497">
              <w:marLeft w:val="0"/>
              <w:marRight w:val="0"/>
              <w:marTop w:val="0"/>
              <w:marBottom w:val="0"/>
              <w:divBdr>
                <w:top w:val="none" w:sz="0" w:space="0" w:color="auto"/>
                <w:left w:val="none" w:sz="0" w:space="0" w:color="auto"/>
                <w:bottom w:val="none" w:sz="0" w:space="0" w:color="auto"/>
                <w:right w:val="none" w:sz="0" w:space="0" w:color="auto"/>
              </w:divBdr>
              <w:divsChild>
                <w:div w:id="835849561">
                  <w:marLeft w:val="0"/>
                  <w:marRight w:val="0"/>
                  <w:marTop w:val="0"/>
                  <w:marBottom w:val="0"/>
                  <w:divBdr>
                    <w:top w:val="none" w:sz="0" w:space="0" w:color="auto"/>
                    <w:left w:val="none" w:sz="0" w:space="0" w:color="auto"/>
                    <w:bottom w:val="none" w:sz="0" w:space="0" w:color="auto"/>
                    <w:right w:val="none" w:sz="0" w:space="0" w:color="auto"/>
                  </w:divBdr>
                  <w:divsChild>
                    <w:div w:id="577783864">
                      <w:marLeft w:val="0"/>
                      <w:marRight w:val="0"/>
                      <w:marTop w:val="0"/>
                      <w:marBottom w:val="0"/>
                      <w:divBdr>
                        <w:top w:val="none" w:sz="0" w:space="0" w:color="auto"/>
                        <w:left w:val="none" w:sz="0" w:space="0" w:color="auto"/>
                        <w:bottom w:val="none" w:sz="0" w:space="0" w:color="auto"/>
                        <w:right w:val="none" w:sz="0" w:space="0" w:color="auto"/>
                      </w:divBdr>
                    </w:div>
                  </w:divsChild>
                </w:div>
                <w:div w:id="95951179">
                  <w:marLeft w:val="0"/>
                  <w:marRight w:val="0"/>
                  <w:marTop w:val="0"/>
                  <w:marBottom w:val="0"/>
                  <w:divBdr>
                    <w:top w:val="none" w:sz="0" w:space="0" w:color="auto"/>
                    <w:left w:val="none" w:sz="0" w:space="0" w:color="auto"/>
                    <w:bottom w:val="none" w:sz="0" w:space="0" w:color="auto"/>
                    <w:right w:val="none" w:sz="0" w:space="0" w:color="auto"/>
                  </w:divBdr>
                  <w:divsChild>
                    <w:div w:id="6508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751541">
      <w:bodyDiv w:val="1"/>
      <w:marLeft w:val="0"/>
      <w:marRight w:val="0"/>
      <w:marTop w:val="0"/>
      <w:marBottom w:val="0"/>
      <w:divBdr>
        <w:top w:val="none" w:sz="0" w:space="0" w:color="auto"/>
        <w:left w:val="none" w:sz="0" w:space="0" w:color="auto"/>
        <w:bottom w:val="none" w:sz="0" w:space="0" w:color="auto"/>
        <w:right w:val="none" w:sz="0" w:space="0" w:color="auto"/>
      </w:divBdr>
      <w:divsChild>
        <w:div w:id="28917970">
          <w:marLeft w:val="0"/>
          <w:marRight w:val="0"/>
          <w:marTop w:val="0"/>
          <w:marBottom w:val="0"/>
          <w:divBdr>
            <w:top w:val="none" w:sz="0" w:space="0" w:color="auto"/>
            <w:left w:val="none" w:sz="0" w:space="0" w:color="auto"/>
            <w:bottom w:val="none" w:sz="0" w:space="0" w:color="auto"/>
            <w:right w:val="none" w:sz="0" w:space="0" w:color="auto"/>
          </w:divBdr>
          <w:divsChild>
            <w:div w:id="760296635">
              <w:marLeft w:val="0"/>
              <w:marRight w:val="0"/>
              <w:marTop w:val="0"/>
              <w:marBottom w:val="0"/>
              <w:divBdr>
                <w:top w:val="none" w:sz="0" w:space="0" w:color="auto"/>
                <w:left w:val="none" w:sz="0" w:space="0" w:color="auto"/>
                <w:bottom w:val="none" w:sz="0" w:space="0" w:color="auto"/>
                <w:right w:val="none" w:sz="0" w:space="0" w:color="auto"/>
              </w:divBdr>
              <w:divsChild>
                <w:div w:id="1338465064">
                  <w:marLeft w:val="0"/>
                  <w:marRight w:val="0"/>
                  <w:marTop w:val="0"/>
                  <w:marBottom w:val="0"/>
                  <w:divBdr>
                    <w:top w:val="none" w:sz="0" w:space="0" w:color="auto"/>
                    <w:left w:val="none" w:sz="0" w:space="0" w:color="auto"/>
                    <w:bottom w:val="none" w:sz="0" w:space="0" w:color="auto"/>
                    <w:right w:val="none" w:sz="0" w:space="0" w:color="auto"/>
                  </w:divBdr>
                  <w:divsChild>
                    <w:div w:id="2003774853">
                      <w:marLeft w:val="0"/>
                      <w:marRight w:val="0"/>
                      <w:marTop w:val="0"/>
                      <w:marBottom w:val="0"/>
                      <w:divBdr>
                        <w:top w:val="none" w:sz="0" w:space="0" w:color="auto"/>
                        <w:left w:val="none" w:sz="0" w:space="0" w:color="auto"/>
                        <w:bottom w:val="none" w:sz="0" w:space="0" w:color="auto"/>
                        <w:right w:val="none" w:sz="0" w:space="0" w:color="auto"/>
                      </w:divBdr>
                    </w:div>
                  </w:divsChild>
                </w:div>
                <w:div w:id="1655328424">
                  <w:marLeft w:val="0"/>
                  <w:marRight w:val="0"/>
                  <w:marTop w:val="0"/>
                  <w:marBottom w:val="0"/>
                  <w:divBdr>
                    <w:top w:val="none" w:sz="0" w:space="0" w:color="auto"/>
                    <w:left w:val="none" w:sz="0" w:space="0" w:color="auto"/>
                    <w:bottom w:val="none" w:sz="0" w:space="0" w:color="auto"/>
                    <w:right w:val="none" w:sz="0" w:space="0" w:color="auto"/>
                  </w:divBdr>
                  <w:divsChild>
                    <w:div w:id="5061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253601">
      <w:bodyDiv w:val="1"/>
      <w:marLeft w:val="0"/>
      <w:marRight w:val="0"/>
      <w:marTop w:val="0"/>
      <w:marBottom w:val="0"/>
      <w:divBdr>
        <w:top w:val="none" w:sz="0" w:space="0" w:color="auto"/>
        <w:left w:val="none" w:sz="0" w:space="0" w:color="auto"/>
        <w:bottom w:val="none" w:sz="0" w:space="0" w:color="auto"/>
        <w:right w:val="none" w:sz="0" w:space="0" w:color="auto"/>
      </w:divBdr>
      <w:divsChild>
        <w:div w:id="589972073">
          <w:marLeft w:val="0"/>
          <w:marRight w:val="0"/>
          <w:marTop w:val="0"/>
          <w:marBottom w:val="0"/>
          <w:divBdr>
            <w:top w:val="none" w:sz="0" w:space="0" w:color="auto"/>
            <w:left w:val="none" w:sz="0" w:space="0" w:color="auto"/>
            <w:bottom w:val="none" w:sz="0" w:space="0" w:color="auto"/>
            <w:right w:val="none" w:sz="0" w:space="0" w:color="auto"/>
          </w:divBdr>
          <w:divsChild>
            <w:div w:id="1929001145">
              <w:marLeft w:val="0"/>
              <w:marRight w:val="0"/>
              <w:marTop w:val="0"/>
              <w:marBottom w:val="0"/>
              <w:divBdr>
                <w:top w:val="none" w:sz="0" w:space="0" w:color="auto"/>
                <w:left w:val="none" w:sz="0" w:space="0" w:color="auto"/>
                <w:bottom w:val="none" w:sz="0" w:space="0" w:color="auto"/>
                <w:right w:val="none" w:sz="0" w:space="0" w:color="auto"/>
              </w:divBdr>
              <w:divsChild>
                <w:div w:id="1796407436">
                  <w:marLeft w:val="0"/>
                  <w:marRight w:val="0"/>
                  <w:marTop w:val="0"/>
                  <w:marBottom w:val="0"/>
                  <w:divBdr>
                    <w:top w:val="none" w:sz="0" w:space="0" w:color="auto"/>
                    <w:left w:val="none" w:sz="0" w:space="0" w:color="auto"/>
                    <w:bottom w:val="none" w:sz="0" w:space="0" w:color="auto"/>
                    <w:right w:val="none" w:sz="0" w:space="0" w:color="auto"/>
                  </w:divBdr>
                  <w:divsChild>
                    <w:div w:id="30150443">
                      <w:marLeft w:val="0"/>
                      <w:marRight w:val="0"/>
                      <w:marTop w:val="0"/>
                      <w:marBottom w:val="0"/>
                      <w:divBdr>
                        <w:top w:val="none" w:sz="0" w:space="0" w:color="auto"/>
                        <w:left w:val="none" w:sz="0" w:space="0" w:color="auto"/>
                        <w:bottom w:val="none" w:sz="0" w:space="0" w:color="auto"/>
                        <w:right w:val="none" w:sz="0" w:space="0" w:color="auto"/>
                      </w:divBdr>
                    </w:div>
                  </w:divsChild>
                </w:div>
                <w:div w:id="1113860997">
                  <w:marLeft w:val="0"/>
                  <w:marRight w:val="0"/>
                  <w:marTop w:val="0"/>
                  <w:marBottom w:val="0"/>
                  <w:divBdr>
                    <w:top w:val="none" w:sz="0" w:space="0" w:color="auto"/>
                    <w:left w:val="none" w:sz="0" w:space="0" w:color="auto"/>
                    <w:bottom w:val="none" w:sz="0" w:space="0" w:color="auto"/>
                    <w:right w:val="none" w:sz="0" w:space="0" w:color="auto"/>
                  </w:divBdr>
                  <w:divsChild>
                    <w:div w:id="2080444175">
                      <w:marLeft w:val="0"/>
                      <w:marRight w:val="0"/>
                      <w:marTop w:val="0"/>
                      <w:marBottom w:val="0"/>
                      <w:divBdr>
                        <w:top w:val="none" w:sz="0" w:space="0" w:color="auto"/>
                        <w:left w:val="none" w:sz="0" w:space="0" w:color="auto"/>
                        <w:bottom w:val="none" w:sz="0" w:space="0" w:color="auto"/>
                        <w:right w:val="none" w:sz="0" w:space="0" w:color="auto"/>
                      </w:divBdr>
                    </w:div>
                  </w:divsChild>
                </w:div>
                <w:div w:id="1815834421">
                  <w:marLeft w:val="0"/>
                  <w:marRight w:val="0"/>
                  <w:marTop w:val="0"/>
                  <w:marBottom w:val="0"/>
                  <w:divBdr>
                    <w:top w:val="none" w:sz="0" w:space="0" w:color="auto"/>
                    <w:left w:val="none" w:sz="0" w:space="0" w:color="auto"/>
                    <w:bottom w:val="none" w:sz="0" w:space="0" w:color="auto"/>
                    <w:right w:val="none" w:sz="0" w:space="0" w:color="auto"/>
                  </w:divBdr>
                  <w:divsChild>
                    <w:div w:id="6241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356223">
      <w:bodyDiv w:val="1"/>
      <w:marLeft w:val="0"/>
      <w:marRight w:val="0"/>
      <w:marTop w:val="0"/>
      <w:marBottom w:val="0"/>
      <w:divBdr>
        <w:top w:val="none" w:sz="0" w:space="0" w:color="auto"/>
        <w:left w:val="none" w:sz="0" w:space="0" w:color="auto"/>
        <w:bottom w:val="none" w:sz="0" w:space="0" w:color="auto"/>
        <w:right w:val="none" w:sz="0" w:space="0" w:color="auto"/>
      </w:divBdr>
      <w:divsChild>
        <w:div w:id="867253541">
          <w:marLeft w:val="0"/>
          <w:marRight w:val="0"/>
          <w:marTop w:val="0"/>
          <w:marBottom w:val="0"/>
          <w:divBdr>
            <w:top w:val="none" w:sz="0" w:space="0" w:color="auto"/>
            <w:left w:val="none" w:sz="0" w:space="0" w:color="auto"/>
            <w:bottom w:val="none" w:sz="0" w:space="0" w:color="auto"/>
            <w:right w:val="none" w:sz="0" w:space="0" w:color="auto"/>
          </w:divBdr>
          <w:divsChild>
            <w:div w:id="370888861">
              <w:marLeft w:val="0"/>
              <w:marRight w:val="0"/>
              <w:marTop w:val="0"/>
              <w:marBottom w:val="0"/>
              <w:divBdr>
                <w:top w:val="none" w:sz="0" w:space="0" w:color="auto"/>
                <w:left w:val="none" w:sz="0" w:space="0" w:color="auto"/>
                <w:bottom w:val="none" w:sz="0" w:space="0" w:color="auto"/>
                <w:right w:val="none" w:sz="0" w:space="0" w:color="auto"/>
              </w:divBdr>
              <w:divsChild>
                <w:div w:id="23139355">
                  <w:marLeft w:val="0"/>
                  <w:marRight w:val="0"/>
                  <w:marTop w:val="0"/>
                  <w:marBottom w:val="0"/>
                  <w:divBdr>
                    <w:top w:val="none" w:sz="0" w:space="0" w:color="auto"/>
                    <w:left w:val="none" w:sz="0" w:space="0" w:color="auto"/>
                    <w:bottom w:val="none" w:sz="0" w:space="0" w:color="auto"/>
                    <w:right w:val="none" w:sz="0" w:space="0" w:color="auto"/>
                  </w:divBdr>
                  <w:divsChild>
                    <w:div w:id="77092930">
                      <w:marLeft w:val="0"/>
                      <w:marRight w:val="0"/>
                      <w:marTop w:val="0"/>
                      <w:marBottom w:val="0"/>
                      <w:divBdr>
                        <w:top w:val="none" w:sz="0" w:space="0" w:color="auto"/>
                        <w:left w:val="none" w:sz="0" w:space="0" w:color="auto"/>
                        <w:bottom w:val="none" w:sz="0" w:space="0" w:color="auto"/>
                        <w:right w:val="none" w:sz="0" w:space="0" w:color="auto"/>
                      </w:divBdr>
                    </w:div>
                  </w:divsChild>
                </w:div>
                <w:div w:id="229997238">
                  <w:marLeft w:val="0"/>
                  <w:marRight w:val="0"/>
                  <w:marTop w:val="0"/>
                  <w:marBottom w:val="0"/>
                  <w:divBdr>
                    <w:top w:val="none" w:sz="0" w:space="0" w:color="auto"/>
                    <w:left w:val="none" w:sz="0" w:space="0" w:color="auto"/>
                    <w:bottom w:val="none" w:sz="0" w:space="0" w:color="auto"/>
                    <w:right w:val="none" w:sz="0" w:space="0" w:color="auto"/>
                  </w:divBdr>
                  <w:divsChild>
                    <w:div w:id="1714693857">
                      <w:marLeft w:val="0"/>
                      <w:marRight w:val="0"/>
                      <w:marTop w:val="0"/>
                      <w:marBottom w:val="0"/>
                      <w:divBdr>
                        <w:top w:val="none" w:sz="0" w:space="0" w:color="auto"/>
                        <w:left w:val="none" w:sz="0" w:space="0" w:color="auto"/>
                        <w:bottom w:val="none" w:sz="0" w:space="0" w:color="auto"/>
                        <w:right w:val="none" w:sz="0" w:space="0" w:color="auto"/>
                      </w:divBdr>
                    </w:div>
                  </w:divsChild>
                </w:div>
                <w:div w:id="1890653433">
                  <w:marLeft w:val="0"/>
                  <w:marRight w:val="0"/>
                  <w:marTop w:val="0"/>
                  <w:marBottom w:val="0"/>
                  <w:divBdr>
                    <w:top w:val="none" w:sz="0" w:space="0" w:color="auto"/>
                    <w:left w:val="none" w:sz="0" w:space="0" w:color="auto"/>
                    <w:bottom w:val="none" w:sz="0" w:space="0" w:color="auto"/>
                    <w:right w:val="none" w:sz="0" w:space="0" w:color="auto"/>
                  </w:divBdr>
                  <w:divsChild>
                    <w:div w:id="136629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245124">
      <w:bodyDiv w:val="1"/>
      <w:marLeft w:val="0"/>
      <w:marRight w:val="0"/>
      <w:marTop w:val="0"/>
      <w:marBottom w:val="0"/>
      <w:divBdr>
        <w:top w:val="none" w:sz="0" w:space="0" w:color="auto"/>
        <w:left w:val="none" w:sz="0" w:space="0" w:color="auto"/>
        <w:bottom w:val="none" w:sz="0" w:space="0" w:color="auto"/>
        <w:right w:val="none" w:sz="0" w:space="0" w:color="auto"/>
      </w:divBdr>
      <w:divsChild>
        <w:div w:id="359286541">
          <w:marLeft w:val="0"/>
          <w:marRight w:val="0"/>
          <w:marTop w:val="0"/>
          <w:marBottom w:val="0"/>
          <w:divBdr>
            <w:top w:val="none" w:sz="0" w:space="0" w:color="auto"/>
            <w:left w:val="none" w:sz="0" w:space="0" w:color="auto"/>
            <w:bottom w:val="none" w:sz="0" w:space="0" w:color="auto"/>
            <w:right w:val="none" w:sz="0" w:space="0" w:color="auto"/>
          </w:divBdr>
          <w:divsChild>
            <w:div w:id="1070730448">
              <w:marLeft w:val="0"/>
              <w:marRight w:val="0"/>
              <w:marTop w:val="0"/>
              <w:marBottom w:val="0"/>
              <w:divBdr>
                <w:top w:val="none" w:sz="0" w:space="0" w:color="auto"/>
                <w:left w:val="none" w:sz="0" w:space="0" w:color="auto"/>
                <w:bottom w:val="none" w:sz="0" w:space="0" w:color="auto"/>
                <w:right w:val="none" w:sz="0" w:space="0" w:color="auto"/>
              </w:divBdr>
              <w:divsChild>
                <w:div w:id="15230743">
                  <w:marLeft w:val="0"/>
                  <w:marRight w:val="0"/>
                  <w:marTop w:val="0"/>
                  <w:marBottom w:val="0"/>
                  <w:divBdr>
                    <w:top w:val="none" w:sz="0" w:space="0" w:color="auto"/>
                    <w:left w:val="none" w:sz="0" w:space="0" w:color="auto"/>
                    <w:bottom w:val="none" w:sz="0" w:space="0" w:color="auto"/>
                    <w:right w:val="none" w:sz="0" w:space="0" w:color="auto"/>
                  </w:divBdr>
                  <w:divsChild>
                    <w:div w:id="1445418410">
                      <w:marLeft w:val="0"/>
                      <w:marRight w:val="0"/>
                      <w:marTop w:val="0"/>
                      <w:marBottom w:val="0"/>
                      <w:divBdr>
                        <w:top w:val="none" w:sz="0" w:space="0" w:color="auto"/>
                        <w:left w:val="none" w:sz="0" w:space="0" w:color="auto"/>
                        <w:bottom w:val="none" w:sz="0" w:space="0" w:color="auto"/>
                        <w:right w:val="none" w:sz="0" w:space="0" w:color="auto"/>
                      </w:divBdr>
                    </w:div>
                  </w:divsChild>
                </w:div>
                <w:div w:id="964971580">
                  <w:marLeft w:val="0"/>
                  <w:marRight w:val="0"/>
                  <w:marTop w:val="0"/>
                  <w:marBottom w:val="0"/>
                  <w:divBdr>
                    <w:top w:val="none" w:sz="0" w:space="0" w:color="auto"/>
                    <w:left w:val="none" w:sz="0" w:space="0" w:color="auto"/>
                    <w:bottom w:val="none" w:sz="0" w:space="0" w:color="auto"/>
                    <w:right w:val="none" w:sz="0" w:space="0" w:color="auto"/>
                  </w:divBdr>
                  <w:divsChild>
                    <w:div w:id="169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898217">
      <w:bodyDiv w:val="1"/>
      <w:marLeft w:val="0"/>
      <w:marRight w:val="0"/>
      <w:marTop w:val="0"/>
      <w:marBottom w:val="0"/>
      <w:divBdr>
        <w:top w:val="none" w:sz="0" w:space="0" w:color="auto"/>
        <w:left w:val="none" w:sz="0" w:space="0" w:color="auto"/>
        <w:bottom w:val="none" w:sz="0" w:space="0" w:color="auto"/>
        <w:right w:val="none" w:sz="0" w:space="0" w:color="auto"/>
      </w:divBdr>
      <w:divsChild>
        <w:div w:id="1132137455">
          <w:marLeft w:val="0"/>
          <w:marRight w:val="0"/>
          <w:marTop w:val="0"/>
          <w:marBottom w:val="0"/>
          <w:divBdr>
            <w:top w:val="none" w:sz="0" w:space="0" w:color="auto"/>
            <w:left w:val="none" w:sz="0" w:space="0" w:color="auto"/>
            <w:bottom w:val="none" w:sz="0" w:space="0" w:color="auto"/>
            <w:right w:val="none" w:sz="0" w:space="0" w:color="auto"/>
          </w:divBdr>
          <w:divsChild>
            <w:div w:id="702947882">
              <w:marLeft w:val="0"/>
              <w:marRight w:val="0"/>
              <w:marTop w:val="0"/>
              <w:marBottom w:val="0"/>
              <w:divBdr>
                <w:top w:val="none" w:sz="0" w:space="0" w:color="auto"/>
                <w:left w:val="none" w:sz="0" w:space="0" w:color="auto"/>
                <w:bottom w:val="none" w:sz="0" w:space="0" w:color="auto"/>
                <w:right w:val="none" w:sz="0" w:space="0" w:color="auto"/>
              </w:divBdr>
              <w:divsChild>
                <w:div w:id="1791702137">
                  <w:marLeft w:val="0"/>
                  <w:marRight w:val="0"/>
                  <w:marTop w:val="0"/>
                  <w:marBottom w:val="0"/>
                  <w:divBdr>
                    <w:top w:val="none" w:sz="0" w:space="0" w:color="auto"/>
                    <w:left w:val="none" w:sz="0" w:space="0" w:color="auto"/>
                    <w:bottom w:val="none" w:sz="0" w:space="0" w:color="auto"/>
                    <w:right w:val="none" w:sz="0" w:space="0" w:color="auto"/>
                  </w:divBdr>
                  <w:divsChild>
                    <w:div w:id="22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715477">
      <w:bodyDiv w:val="1"/>
      <w:marLeft w:val="0"/>
      <w:marRight w:val="0"/>
      <w:marTop w:val="0"/>
      <w:marBottom w:val="0"/>
      <w:divBdr>
        <w:top w:val="none" w:sz="0" w:space="0" w:color="auto"/>
        <w:left w:val="none" w:sz="0" w:space="0" w:color="auto"/>
        <w:bottom w:val="none" w:sz="0" w:space="0" w:color="auto"/>
        <w:right w:val="none" w:sz="0" w:space="0" w:color="auto"/>
      </w:divBdr>
      <w:divsChild>
        <w:div w:id="546725704">
          <w:marLeft w:val="0"/>
          <w:marRight w:val="0"/>
          <w:marTop w:val="0"/>
          <w:marBottom w:val="0"/>
          <w:divBdr>
            <w:top w:val="none" w:sz="0" w:space="0" w:color="auto"/>
            <w:left w:val="none" w:sz="0" w:space="0" w:color="auto"/>
            <w:bottom w:val="none" w:sz="0" w:space="0" w:color="auto"/>
            <w:right w:val="none" w:sz="0" w:space="0" w:color="auto"/>
          </w:divBdr>
          <w:divsChild>
            <w:div w:id="1014723019">
              <w:marLeft w:val="0"/>
              <w:marRight w:val="0"/>
              <w:marTop w:val="0"/>
              <w:marBottom w:val="0"/>
              <w:divBdr>
                <w:top w:val="none" w:sz="0" w:space="0" w:color="auto"/>
                <w:left w:val="none" w:sz="0" w:space="0" w:color="auto"/>
                <w:bottom w:val="none" w:sz="0" w:space="0" w:color="auto"/>
                <w:right w:val="none" w:sz="0" w:space="0" w:color="auto"/>
              </w:divBdr>
              <w:divsChild>
                <w:div w:id="668480511">
                  <w:marLeft w:val="0"/>
                  <w:marRight w:val="0"/>
                  <w:marTop w:val="0"/>
                  <w:marBottom w:val="0"/>
                  <w:divBdr>
                    <w:top w:val="none" w:sz="0" w:space="0" w:color="auto"/>
                    <w:left w:val="none" w:sz="0" w:space="0" w:color="auto"/>
                    <w:bottom w:val="none" w:sz="0" w:space="0" w:color="auto"/>
                    <w:right w:val="none" w:sz="0" w:space="0" w:color="auto"/>
                  </w:divBdr>
                  <w:divsChild>
                    <w:div w:id="502204684">
                      <w:marLeft w:val="0"/>
                      <w:marRight w:val="0"/>
                      <w:marTop w:val="0"/>
                      <w:marBottom w:val="0"/>
                      <w:divBdr>
                        <w:top w:val="none" w:sz="0" w:space="0" w:color="auto"/>
                        <w:left w:val="none" w:sz="0" w:space="0" w:color="auto"/>
                        <w:bottom w:val="none" w:sz="0" w:space="0" w:color="auto"/>
                        <w:right w:val="none" w:sz="0" w:space="0" w:color="auto"/>
                      </w:divBdr>
                    </w:div>
                  </w:divsChild>
                </w:div>
                <w:div w:id="2063938668">
                  <w:marLeft w:val="0"/>
                  <w:marRight w:val="0"/>
                  <w:marTop w:val="0"/>
                  <w:marBottom w:val="0"/>
                  <w:divBdr>
                    <w:top w:val="none" w:sz="0" w:space="0" w:color="auto"/>
                    <w:left w:val="none" w:sz="0" w:space="0" w:color="auto"/>
                    <w:bottom w:val="none" w:sz="0" w:space="0" w:color="auto"/>
                    <w:right w:val="none" w:sz="0" w:space="0" w:color="auto"/>
                  </w:divBdr>
                  <w:divsChild>
                    <w:div w:id="171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42586">
      <w:bodyDiv w:val="1"/>
      <w:marLeft w:val="0"/>
      <w:marRight w:val="0"/>
      <w:marTop w:val="0"/>
      <w:marBottom w:val="0"/>
      <w:divBdr>
        <w:top w:val="none" w:sz="0" w:space="0" w:color="auto"/>
        <w:left w:val="none" w:sz="0" w:space="0" w:color="auto"/>
        <w:bottom w:val="none" w:sz="0" w:space="0" w:color="auto"/>
        <w:right w:val="none" w:sz="0" w:space="0" w:color="auto"/>
      </w:divBdr>
      <w:divsChild>
        <w:div w:id="1152915701">
          <w:marLeft w:val="0"/>
          <w:marRight w:val="0"/>
          <w:marTop w:val="0"/>
          <w:marBottom w:val="0"/>
          <w:divBdr>
            <w:top w:val="none" w:sz="0" w:space="0" w:color="auto"/>
            <w:left w:val="none" w:sz="0" w:space="0" w:color="auto"/>
            <w:bottom w:val="none" w:sz="0" w:space="0" w:color="auto"/>
            <w:right w:val="none" w:sz="0" w:space="0" w:color="auto"/>
          </w:divBdr>
          <w:divsChild>
            <w:div w:id="1388264320">
              <w:marLeft w:val="0"/>
              <w:marRight w:val="0"/>
              <w:marTop w:val="0"/>
              <w:marBottom w:val="0"/>
              <w:divBdr>
                <w:top w:val="none" w:sz="0" w:space="0" w:color="auto"/>
                <w:left w:val="none" w:sz="0" w:space="0" w:color="auto"/>
                <w:bottom w:val="none" w:sz="0" w:space="0" w:color="auto"/>
                <w:right w:val="none" w:sz="0" w:space="0" w:color="auto"/>
              </w:divBdr>
              <w:divsChild>
                <w:div w:id="1396508384">
                  <w:marLeft w:val="0"/>
                  <w:marRight w:val="0"/>
                  <w:marTop w:val="0"/>
                  <w:marBottom w:val="0"/>
                  <w:divBdr>
                    <w:top w:val="none" w:sz="0" w:space="0" w:color="auto"/>
                    <w:left w:val="none" w:sz="0" w:space="0" w:color="auto"/>
                    <w:bottom w:val="none" w:sz="0" w:space="0" w:color="auto"/>
                    <w:right w:val="none" w:sz="0" w:space="0" w:color="auto"/>
                  </w:divBdr>
                  <w:divsChild>
                    <w:div w:id="1879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63D03-4552-AA4B-96AD-2D1D7DEA8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.~WRD0001</Template>
  <TotalTime>333</TotalTime>
  <Pages>6</Pages>
  <Words>1045</Words>
  <Characters>5958</Characters>
  <Application>Microsoft Office Word</Application>
  <DocSecurity>0</DocSecurity>
  <Lines>49</Lines>
  <Paragraphs>13</Paragraphs>
  <ScaleCrop>false</ScaleCrop>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dc:title>
  <dc:subject>normal Html convert to pdf</dc:subject>
  <dc:creator>TongJi</dc:creator>
  <cp:lastModifiedBy>long zhao</cp:lastModifiedBy>
  <cp:revision>43</cp:revision>
  <dcterms:created xsi:type="dcterms:W3CDTF">2024-08-31T09:38:00Z</dcterms:created>
  <dcterms:modified xsi:type="dcterms:W3CDTF">2024-09-01T13:33:00Z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TongJi</vt:lpwstr>
  </property>
  <property fmtid="{D5CDD505-2E9C-101B-9397-08002B2CF9AE}" pid="4" name="LastSaved">
    <vt:filetime>2021-11-11T00:00:00Z</vt:filetime>
  </property>
</Properties>
</file>